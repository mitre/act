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8F89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37258C5F" wp14:editId="3686FCB1">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461D3"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6B69B51D" w14:textId="77777777" w:rsidR="00AA30C5" w:rsidRPr="003E1E99" w:rsidRDefault="008E19BB" w:rsidP="003E1E99">
                            <w:pPr>
                              <w:pStyle w:val="TitlePageSidebarText"/>
                            </w:pPr>
                            <w:r w:rsidRPr="00454E8F">
                              <w:rPr>
                                <w:highlight w:val="magenta"/>
                              </w:rPr>
                              <w:t>&lt;Date&gt;</w:t>
                            </w:r>
                          </w:p>
                          <w:p w14:paraId="51561517" w14:textId="77777777" w:rsidR="008E19BB" w:rsidRPr="003E1E99" w:rsidRDefault="008E19BB" w:rsidP="003E1E99">
                            <w:pPr>
                              <w:pStyle w:val="TitlePageSidebarText"/>
                            </w:pPr>
                          </w:p>
                          <w:p w14:paraId="6E74016C" w14:textId="77777777" w:rsidR="008E19BB" w:rsidRPr="003E1E99" w:rsidRDefault="008E19BB" w:rsidP="003E1E99">
                            <w:pPr>
                              <w:pStyle w:val="TitlePageSidebarText"/>
                            </w:pPr>
                            <w:r w:rsidRPr="003E1E99">
                              <w:t>Prepared for:</w:t>
                            </w:r>
                          </w:p>
                          <w:p w14:paraId="736785EA"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6589619C" w14:textId="77777777" w:rsidR="008E19BB" w:rsidRPr="003E1E99" w:rsidRDefault="008E19BB" w:rsidP="003E1E99">
                            <w:pPr>
                              <w:pStyle w:val="TitlePageSidebarText"/>
                            </w:pPr>
                          </w:p>
                          <w:p w14:paraId="62728466" w14:textId="77777777" w:rsidR="00AA30C5" w:rsidRPr="003E1E99" w:rsidRDefault="008E19BB" w:rsidP="003E1E99">
                            <w:pPr>
                              <w:pStyle w:val="TitlePageSidebarText"/>
                            </w:pPr>
                            <w:r w:rsidRPr="003E1E99">
                              <w:t>Prepared by:</w:t>
                            </w:r>
                          </w:p>
                          <w:p w14:paraId="5E4E1804"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74FC3EEC" w14:textId="77777777" w:rsidR="00CD3A51" w:rsidRPr="003E1E99" w:rsidRDefault="00CD3A51" w:rsidP="003E1E99">
                            <w:pPr>
                              <w:pStyle w:val="TitlePageSidebarText"/>
                            </w:pPr>
                          </w:p>
                          <w:p w14:paraId="0C06CC0A"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7BCE491C" w14:textId="77777777" w:rsidR="00594825" w:rsidRPr="003E1E99" w:rsidRDefault="00594825" w:rsidP="003E1E99">
                            <w:pPr>
                              <w:pStyle w:val="TitlePageSidebarText"/>
                            </w:pPr>
                            <w:r w:rsidRPr="00454E8F">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58C5F"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454461D3"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6B69B51D" w14:textId="77777777" w:rsidR="00AA30C5" w:rsidRPr="003E1E99" w:rsidRDefault="008E19BB" w:rsidP="003E1E99">
                      <w:pPr>
                        <w:pStyle w:val="TitlePageSidebarText"/>
                      </w:pPr>
                      <w:r w:rsidRPr="00454E8F">
                        <w:rPr>
                          <w:highlight w:val="magenta"/>
                        </w:rPr>
                        <w:t>&lt;Date&gt;</w:t>
                      </w:r>
                    </w:p>
                    <w:p w14:paraId="51561517" w14:textId="77777777" w:rsidR="008E19BB" w:rsidRPr="003E1E99" w:rsidRDefault="008E19BB" w:rsidP="003E1E99">
                      <w:pPr>
                        <w:pStyle w:val="TitlePageSidebarText"/>
                      </w:pPr>
                    </w:p>
                    <w:p w14:paraId="6E74016C" w14:textId="77777777" w:rsidR="008E19BB" w:rsidRPr="003E1E99" w:rsidRDefault="008E19BB" w:rsidP="003E1E99">
                      <w:pPr>
                        <w:pStyle w:val="TitlePageSidebarText"/>
                      </w:pPr>
                      <w:r w:rsidRPr="003E1E99">
                        <w:t>Prepared for:</w:t>
                      </w:r>
                    </w:p>
                    <w:p w14:paraId="736785EA"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6589619C" w14:textId="77777777" w:rsidR="008E19BB" w:rsidRPr="003E1E99" w:rsidRDefault="008E19BB" w:rsidP="003E1E99">
                      <w:pPr>
                        <w:pStyle w:val="TitlePageSidebarText"/>
                      </w:pPr>
                    </w:p>
                    <w:p w14:paraId="62728466" w14:textId="77777777" w:rsidR="00AA30C5" w:rsidRPr="003E1E99" w:rsidRDefault="008E19BB" w:rsidP="003E1E99">
                      <w:pPr>
                        <w:pStyle w:val="TitlePageSidebarText"/>
                      </w:pPr>
                      <w:r w:rsidRPr="003E1E99">
                        <w:t>Prepared by:</w:t>
                      </w:r>
                    </w:p>
                    <w:p w14:paraId="5E4E1804"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74FC3EEC" w14:textId="77777777" w:rsidR="00CD3A51" w:rsidRPr="003E1E99" w:rsidRDefault="00CD3A51" w:rsidP="003E1E99">
                      <w:pPr>
                        <w:pStyle w:val="TitlePageSidebarText"/>
                      </w:pPr>
                    </w:p>
                    <w:p w14:paraId="0C06CC0A"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7BCE491C" w14:textId="77777777" w:rsidR="00594825" w:rsidRPr="003E1E99" w:rsidRDefault="00594825" w:rsidP="003E1E99">
                      <w:pPr>
                        <w:pStyle w:val="TitlePageSidebarText"/>
                      </w:pPr>
                      <w:r w:rsidRPr="00454E8F">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1" behindDoc="0" locked="0" layoutInCell="1" allowOverlap="1" wp14:anchorId="7398E684" wp14:editId="4BD05C73">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771B3E9A" w14:textId="77777777" w:rsidR="003740C8" w:rsidRPr="0099662B" w:rsidRDefault="008A3F12" w:rsidP="00371682">
                            <w:pPr>
                              <w:pStyle w:val="TitlePageLegalBoxText"/>
                            </w:pPr>
                            <w:r w:rsidRPr="0099662B">
                              <w:rPr>
                                <w:highlight w:val="yellow"/>
                              </w:rPr>
                              <w:t>&lt;Organization-specific legal boilerplate, if applicable&gt;</w:t>
                            </w:r>
                          </w:p>
                          <w:p w14:paraId="6B3D96EC"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398E684" id="Text Box 217" o:spid="_x0000_s1027" type="#_x0000_t202" style="position:absolute;left:0;text-align:left;margin-left:34.65pt;margin-top:529.85pt;width:367.9pt;height:131.1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771B3E9A" w14:textId="77777777" w:rsidR="003740C8" w:rsidRPr="0099662B" w:rsidRDefault="008A3F12" w:rsidP="00371682">
                      <w:pPr>
                        <w:pStyle w:val="TitlePageLegalBoxText"/>
                      </w:pPr>
                      <w:r w:rsidRPr="0099662B">
                        <w:rPr>
                          <w:highlight w:val="yellow"/>
                        </w:rPr>
                        <w:t>&lt;Organization-specific legal boilerplate, if applicable&gt;</w:t>
                      </w:r>
                    </w:p>
                    <w:p w14:paraId="6B3D96EC"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58243" behindDoc="0" locked="0" layoutInCell="1" allowOverlap="1" wp14:anchorId="1377836B" wp14:editId="6AF958F7">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3E86D97D"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5652557E"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77836B" id="ACT Logo &amp; Text" o:spid="_x0000_s1028" style="position:absolute;left:0;text-align:left;margin-left:444.35pt;margin-top:547.7pt;width:128.85pt;height:145.4pt;z-index:251658243;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3E86D97D"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5652557E"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58242" behindDoc="1" locked="0" layoutInCell="1" allowOverlap="1" wp14:anchorId="7AD6E54D" wp14:editId="2127B8A1">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136A686"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0BE2C37F" wp14:editId="15728BCC">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32656F1B" w14:textId="77777777" w:rsidR="000660E0" w:rsidRPr="002A1AE6" w:rsidRDefault="000660E0" w:rsidP="000660E0">
      <w:pPr>
        <w:pStyle w:val="DocumentTitle-TitlePage"/>
        <w:rPr>
          <w:b w:val="0"/>
          <w:bCs w:val="0"/>
        </w:rPr>
      </w:pPr>
      <w:r w:rsidRPr="002A1AE6">
        <w:rPr>
          <w:b w:val="0"/>
          <w:bCs w:val="0"/>
          <w:highlight w:val="yellow"/>
        </w:rPr>
        <w:t>&lt;Organization&gt;</w:t>
      </w:r>
    </w:p>
    <w:p w14:paraId="786425C3"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509AA91" w14:textId="77777777" w:rsidR="002A1AE6" w:rsidRDefault="002A1AE6" w:rsidP="00371682">
      <w:pPr>
        <w:pStyle w:val="DocumentTitle-TitlePage"/>
      </w:pPr>
    </w:p>
    <w:p w14:paraId="361713BF" w14:textId="2FF2F58A" w:rsidR="004B41BF" w:rsidRPr="004B41BF" w:rsidRDefault="00C44539"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System Security Plan (SSP)</w:t>
      </w:r>
      <w:r>
        <w:br/>
        <w:t>Development Guide</w:t>
      </w:r>
    </w:p>
    <w:p w14:paraId="2E5D573C" w14:textId="77777777" w:rsidR="005B1F8F" w:rsidRDefault="005B1F8F" w:rsidP="005B1F8F">
      <w:pPr>
        <w:pStyle w:val="FrontMatterHeader"/>
      </w:pPr>
      <w:bookmarkStart w:id="1" w:name="_Hlk198542350"/>
      <w:r>
        <w:lastRenderedPageBreak/>
        <w:t>Record of Changes</w:t>
      </w:r>
    </w:p>
    <w:tbl>
      <w:tblPr>
        <w:tblStyle w:val="ACTTableStyle"/>
        <w:tblW w:w="0" w:type="auto"/>
        <w:tblLook w:val="0620" w:firstRow="1" w:lastRow="0" w:firstColumn="0" w:lastColumn="0" w:noHBand="1" w:noVBand="1"/>
      </w:tblPr>
      <w:tblGrid>
        <w:gridCol w:w="843"/>
        <w:gridCol w:w="1474"/>
        <w:gridCol w:w="1614"/>
        <w:gridCol w:w="5419"/>
      </w:tblGrid>
      <w:tr w:rsidR="005B1F8F" w14:paraId="0DF545EE" w14:textId="77777777" w:rsidTr="00127777">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4DE87243" w14:textId="77777777" w:rsidR="005B1F8F" w:rsidRDefault="005B1F8F" w:rsidP="0056069C">
            <w:pPr>
              <w:pStyle w:val="Body"/>
              <w:spacing w:beforeLines="40" w:before="96" w:afterLines="40" w:after="96"/>
            </w:pPr>
            <w:r>
              <w:t>Version</w:t>
            </w:r>
          </w:p>
        </w:tc>
        <w:tc>
          <w:tcPr>
            <w:tcW w:w="1474" w:type="dxa"/>
          </w:tcPr>
          <w:p w14:paraId="69744988" w14:textId="77777777" w:rsidR="005B1F8F" w:rsidRDefault="005B1F8F" w:rsidP="0056069C">
            <w:pPr>
              <w:pStyle w:val="Body"/>
              <w:spacing w:beforeLines="40" w:before="96" w:afterLines="40" w:after="96"/>
            </w:pPr>
            <w:r>
              <w:t>Date</w:t>
            </w:r>
          </w:p>
        </w:tc>
        <w:tc>
          <w:tcPr>
            <w:tcW w:w="1614" w:type="dxa"/>
          </w:tcPr>
          <w:p w14:paraId="2D35D467" w14:textId="77777777" w:rsidR="005B1F8F" w:rsidRDefault="005B1F8F" w:rsidP="0056069C">
            <w:pPr>
              <w:pStyle w:val="Body"/>
              <w:spacing w:beforeLines="40" w:before="96" w:afterLines="40" w:after="96"/>
            </w:pPr>
            <w:r>
              <w:t>Responsible Author</w:t>
            </w:r>
          </w:p>
        </w:tc>
        <w:tc>
          <w:tcPr>
            <w:tcW w:w="5419" w:type="dxa"/>
          </w:tcPr>
          <w:p w14:paraId="05223FC6" w14:textId="77777777" w:rsidR="005B1F8F" w:rsidRDefault="005B1F8F" w:rsidP="0056069C">
            <w:pPr>
              <w:pStyle w:val="Body"/>
              <w:spacing w:beforeLines="40" w:before="96" w:afterLines="40" w:after="96"/>
            </w:pPr>
            <w:r>
              <w:t>Description of Change</w:t>
            </w:r>
          </w:p>
        </w:tc>
      </w:tr>
      <w:tr w:rsidR="0056069C" w14:paraId="3BA517E4" w14:textId="77777777" w:rsidTr="00127777">
        <w:tc>
          <w:tcPr>
            <w:tcW w:w="843" w:type="dxa"/>
          </w:tcPr>
          <w:p w14:paraId="15887B61"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2FF1E964"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6E938129" w14:textId="16932D0A" w:rsidR="0056069C" w:rsidRDefault="00C44539" w:rsidP="00687DE7">
            <w:pPr>
              <w:pStyle w:val="Body"/>
              <w:spacing w:beforeLines="40" w:before="96" w:afterLines="40" w:after="96"/>
              <w:jc w:val="center"/>
            </w:pPr>
            <w:r w:rsidRPr="00C44539">
              <w:rPr>
                <w:highlight w:val="yellow"/>
              </w:rPr>
              <w:t>Stefan DeShazo</w:t>
            </w:r>
          </w:p>
        </w:tc>
        <w:tc>
          <w:tcPr>
            <w:tcW w:w="5419" w:type="dxa"/>
          </w:tcPr>
          <w:p w14:paraId="2BCEE7F3"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47924BA9" w14:textId="77777777" w:rsidR="005B1F8F" w:rsidRPr="00461EB4" w:rsidRDefault="005B1F8F" w:rsidP="005B1F8F"/>
    <w:p w14:paraId="526D7752" w14:textId="77777777" w:rsidR="005B1F8F" w:rsidRPr="00461EB4" w:rsidRDefault="005B1F8F" w:rsidP="005B1F8F">
      <w:pPr>
        <w:pStyle w:val="GuidancetoAuthor"/>
        <w:rPr>
          <w:b/>
          <w:bCs/>
        </w:rPr>
      </w:pPr>
      <w:bookmarkStart w:id="2" w:name="_Hlk198542336"/>
      <w:r w:rsidRPr="00461EB4">
        <w:rPr>
          <w:b/>
          <w:bCs/>
        </w:rPr>
        <w:t>Note to the Author</w:t>
      </w:r>
      <w:r>
        <w:rPr>
          <w:b/>
          <w:bCs/>
        </w:rPr>
        <w:t xml:space="preserve"> Using this Template:</w:t>
      </w:r>
    </w:p>
    <w:p w14:paraId="4C877854"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4200BCE" w14:textId="77777777" w:rsidR="005B1F8F" w:rsidRPr="00B0756C" w:rsidRDefault="005B1F8F" w:rsidP="005B1F8F">
      <w:pPr>
        <w:pStyle w:val="GuidancetoAuthor"/>
        <w:rPr>
          <w:i/>
          <w:iCs/>
        </w:rPr>
      </w:pPr>
      <w:r>
        <w:t xml:space="preserve">Various objects and sections of text throughout the template are </w:t>
      </w:r>
      <w:r w:rsidRPr="004E2213">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2"/>
    <w:p w14:paraId="5C7196C8" w14:textId="77777777" w:rsidR="005B1F8F" w:rsidRDefault="005B1F8F" w:rsidP="005B1F8F">
      <w:pPr>
        <w:rPr>
          <w:rFonts w:ascii="Arial Narrow" w:eastAsia="Times New Roman" w:hAnsi="Arial Narrow" w:cs="Times New Roman"/>
          <w:b/>
          <w:sz w:val="36"/>
          <w:szCs w:val="24"/>
        </w:rPr>
      </w:pPr>
      <w:r>
        <w:br w:type="page"/>
      </w:r>
    </w:p>
    <w:bookmarkEnd w:id="1"/>
    <w:p w14:paraId="0CB2524C" w14:textId="77777777" w:rsidR="007831CF" w:rsidRDefault="0034747F" w:rsidP="007831CF">
      <w:pPr>
        <w:pStyle w:val="FrontMatterHeader"/>
      </w:pPr>
      <w:r>
        <w:lastRenderedPageBreak/>
        <w:t>Table of Contents</w:t>
      </w:r>
    </w:p>
    <w:p w14:paraId="1C5A665D" w14:textId="6506EE72" w:rsidR="004C083F"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102460" w:history="1">
        <w:r w:rsidR="004C083F" w:rsidRPr="009F3519">
          <w:rPr>
            <w:rStyle w:val="Hyperlink"/>
            <w:noProof/>
          </w:rPr>
          <w:t>1.</w:t>
        </w:r>
        <w:r w:rsidR="004C083F">
          <w:rPr>
            <w:rFonts w:asciiTheme="minorHAnsi" w:eastAsiaTheme="minorEastAsia" w:hAnsiTheme="minorHAnsi" w:cstheme="minorBidi"/>
            <w:b w:val="0"/>
            <w:bCs w:val="0"/>
            <w:caps w:val="0"/>
            <w:noProof/>
            <w:kern w:val="2"/>
            <w:sz w:val="24"/>
            <w:szCs w:val="24"/>
            <w14:ligatures w14:val="standardContextual"/>
          </w:rPr>
          <w:tab/>
        </w:r>
        <w:r w:rsidR="004C083F" w:rsidRPr="009F3519">
          <w:rPr>
            <w:rStyle w:val="Hyperlink"/>
            <w:noProof/>
          </w:rPr>
          <w:t>Introduction</w:t>
        </w:r>
        <w:r w:rsidR="004C083F">
          <w:rPr>
            <w:noProof/>
            <w:webHidden/>
          </w:rPr>
          <w:tab/>
        </w:r>
        <w:r w:rsidR="004C083F">
          <w:rPr>
            <w:noProof/>
            <w:webHidden/>
          </w:rPr>
          <w:fldChar w:fldCharType="begin"/>
        </w:r>
        <w:r w:rsidR="004C083F">
          <w:rPr>
            <w:noProof/>
            <w:webHidden/>
          </w:rPr>
          <w:instrText xml:space="preserve"> PAGEREF _Toc199102460 \h </w:instrText>
        </w:r>
        <w:r w:rsidR="004C083F">
          <w:rPr>
            <w:noProof/>
            <w:webHidden/>
          </w:rPr>
        </w:r>
        <w:r w:rsidR="004C083F">
          <w:rPr>
            <w:noProof/>
            <w:webHidden/>
          </w:rPr>
          <w:fldChar w:fldCharType="separate"/>
        </w:r>
        <w:r w:rsidR="004C083F">
          <w:rPr>
            <w:noProof/>
            <w:webHidden/>
          </w:rPr>
          <w:t>1</w:t>
        </w:r>
        <w:r w:rsidR="004C083F">
          <w:rPr>
            <w:noProof/>
            <w:webHidden/>
          </w:rPr>
          <w:fldChar w:fldCharType="end"/>
        </w:r>
      </w:hyperlink>
    </w:p>
    <w:p w14:paraId="5315AE90" w14:textId="6BE73A22"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1" w:history="1">
        <w:r w:rsidRPr="009F3519">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9F3519">
          <w:rPr>
            <w:rStyle w:val="Hyperlink"/>
            <w:noProof/>
          </w:rPr>
          <w:t>How To Use This Guide</w:t>
        </w:r>
        <w:r>
          <w:rPr>
            <w:noProof/>
            <w:webHidden/>
          </w:rPr>
          <w:tab/>
        </w:r>
        <w:r>
          <w:rPr>
            <w:noProof/>
            <w:webHidden/>
          </w:rPr>
          <w:fldChar w:fldCharType="begin"/>
        </w:r>
        <w:r>
          <w:rPr>
            <w:noProof/>
            <w:webHidden/>
          </w:rPr>
          <w:instrText xml:space="preserve"> PAGEREF _Toc199102461 \h </w:instrText>
        </w:r>
        <w:r>
          <w:rPr>
            <w:noProof/>
            <w:webHidden/>
          </w:rPr>
        </w:r>
        <w:r>
          <w:rPr>
            <w:noProof/>
            <w:webHidden/>
          </w:rPr>
          <w:fldChar w:fldCharType="separate"/>
        </w:r>
        <w:r>
          <w:rPr>
            <w:noProof/>
            <w:webHidden/>
          </w:rPr>
          <w:t>1</w:t>
        </w:r>
        <w:r>
          <w:rPr>
            <w:noProof/>
            <w:webHidden/>
          </w:rPr>
          <w:fldChar w:fldCharType="end"/>
        </w:r>
      </w:hyperlink>
    </w:p>
    <w:p w14:paraId="01D6ADAC" w14:textId="509B69AF" w:rsidR="004C083F" w:rsidRDefault="004C083F">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102462" w:history="1">
        <w:r w:rsidRPr="009F351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9F3519">
          <w:rPr>
            <w:rStyle w:val="Hyperlink"/>
            <w:noProof/>
          </w:rPr>
          <w:t>SSP Development Process Flowchart</w:t>
        </w:r>
        <w:r>
          <w:rPr>
            <w:noProof/>
            <w:webHidden/>
          </w:rPr>
          <w:tab/>
        </w:r>
        <w:r>
          <w:rPr>
            <w:noProof/>
            <w:webHidden/>
          </w:rPr>
          <w:fldChar w:fldCharType="begin"/>
        </w:r>
        <w:r>
          <w:rPr>
            <w:noProof/>
            <w:webHidden/>
          </w:rPr>
          <w:instrText xml:space="preserve"> PAGEREF _Toc199102462 \h </w:instrText>
        </w:r>
        <w:r>
          <w:rPr>
            <w:noProof/>
            <w:webHidden/>
          </w:rPr>
        </w:r>
        <w:r>
          <w:rPr>
            <w:noProof/>
            <w:webHidden/>
          </w:rPr>
          <w:fldChar w:fldCharType="separate"/>
        </w:r>
        <w:r>
          <w:rPr>
            <w:noProof/>
            <w:webHidden/>
          </w:rPr>
          <w:t>1</w:t>
        </w:r>
        <w:r>
          <w:rPr>
            <w:noProof/>
            <w:webHidden/>
          </w:rPr>
          <w:fldChar w:fldCharType="end"/>
        </w:r>
      </w:hyperlink>
    </w:p>
    <w:p w14:paraId="23D14D6B" w14:textId="25D88795"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3" w:history="1">
        <w:r w:rsidRPr="009F3519">
          <w:rPr>
            <w:rStyle w:val="Hyperlink"/>
            <w:bCs/>
            <w:noProof/>
          </w:rPr>
          <w:t>2.1</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Identify Initial Roles</w:t>
        </w:r>
        <w:r>
          <w:rPr>
            <w:noProof/>
            <w:webHidden/>
          </w:rPr>
          <w:tab/>
        </w:r>
        <w:r>
          <w:rPr>
            <w:noProof/>
            <w:webHidden/>
          </w:rPr>
          <w:fldChar w:fldCharType="begin"/>
        </w:r>
        <w:r>
          <w:rPr>
            <w:noProof/>
            <w:webHidden/>
          </w:rPr>
          <w:instrText xml:space="preserve"> PAGEREF _Toc199102463 \h </w:instrText>
        </w:r>
        <w:r>
          <w:rPr>
            <w:noProof/>
            <w:webHidden/>
          </w:rPr>
        </w:r>
        <w:r>
          <w:rPr>
            <w:noProof/>
            <w:webHidden/>
          </w:rPr>
          <w:fldChar w:fldCharType="separate"/>
        </w:r>
        <w:r>
          <w:rPr>
            <w:noProof/>
            <w:webHidden/>
          </w:rPr>
          <w:t>2</w:t>
        </w:r>
        <w:r>
          <w:rPr>
            <w:noProof/>
            <w:webHidden/>
          </w:rPr>
          <w:fldChar w:fldCharType="end"/>
        </w:r>
      </w:hyperlink>
    </w:p>
    <w:p w14:paraId="2F93C29D" w14:textId="78F8AEEC"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4" w:history="1">
        <w:r w:rsidRPr="009F3519">
          <w:rPr>
            <w:rStyle w:val="Hyperlink"/>
            <w:bCs/>
            <w:noProof/>
          </w:rPr>
          <w:t>2.2</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Document System Information</w:t>
        </w:r>
        <w:r>
          <w:rPr>
            <w:noProof/>
            <w:webHidden/>
          </w:rPr>
          <w:tab/>
        </w:r>
        <w:r>
          <w:rPr>
            <w:noProof/>
            <w:webHidden/>
          </w:rPr>
          <w:fldChar w:fldCharType="begin"/>
        </w:r>
        <w:r>
          <w:rPr>
            <w:noProof/>
            <w:webHidden/>
          </w:rPr>
          <w:instrText xml:space="preserve"> PAGEREF _Toc199102464 \h </w:instrText>
        </w:r>
        <w:r>
          <w:rPr>
            <w:noProof/>
            <w:webHidden/>
          </w:rPr>
        </w:r>
        <w:r>
          <w:rPr>
            <w:noProof/>
            <w:webHidden/>
          </w:rPr>
          <w:fldChar w:fldCharType="separate"/>
        </w:r>
        <w:r>
          <w:rPr>
            <w:noProof/>
            <w:webHidden/>
          </w:rPr>
          <w:t>2</w:t>
        </w:r>
        <w:r>
          <w:rPr>
            <w:noProof/>
            <w:webHidden/>
          </w:rPr>
          <w:fldChar w:fldCharType="end"/>
        </w:r>
      </w:hyperlink>
    </w:p>
    <w:p w14:paraId="529DC91E" w14:textId="0CAC4DF1"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5" w:history="1">
        <w:r w:rsidRPr="009F3519">
          <w:rPr>
            <w:rStyle w:val="Hyperlink"/>
            <w:bCs/>
            <w:noProof/>
          </w:rPr>
          <w:t>2.3</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Identify System/Infrastructure Points of Contact (POCs)</w:t>
        </w:r>
        <w:r>
          <w:rPr>
            <w:noProof/>
            <w:webHidden/>
          </w:rPr>
          <w:tab/>
        </w:r>
        <w:r>
          <w:rPr>
            <w:noProof/>
            <w:webHidden/>
          </w:rPr>
          <w:fldChar w:fldCharType="begin"/>
        </w:r>
        <w:r>
          <w:rPr>
            <w:noProof/>
            <w:webHidden/>
          </w:rPr>
          <w:instrText xml:space="preserve"> PAGEREF _Toc199102465 \h </w:instrText>
        </w:r>
        <w:r>
          <w:rPr>
            <w:noProof/>
            <w:webHidden/>
          </w:rPr>
        </w:r>
        <w:r>
          <w:rPr>
            <w:noProof/>
            <w:webHidden/>
          </w:rPr>
          <w:fldChar w:fldCharType="separate"/>
        </w:r>
        <w:r>
          <w:rPr>
            <w:noProof/>
            <w:webHidden/>
          </w:rPr>
          <w:t>3</w:t>
        </w:r>
        <w:r>
          <w:rPr>
            <w:noProof/>
            <w:webHidden/>
          </w:rPr>
          <w:fldChar w:fldCharType="end"/>
        </w:r>
      </w:hyperlink>
    </w:p>
    <w:p w14:paraId="0A3953B3" w14:textId="567B3A02"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6" w:history="1">
        <w:r w:rsidRPr="009F3519">
          <w:rPr>
            <w:rStyle w:val="Hyperlink"/>
            <w:noProof/>
          </w:rPr>
          <w:t>2.4</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Define the Authorization Boundary</w:t>
        </w:r>
        <w:r>
          <w:rPr>
            <w:noProof/>
            <w:webHidden/>
          </w:rPr>
          <w:tab/>
        </w:r>
        <w:r>
          <w:rPr>
            <w:noProof/>
            <w:webHidden/>
          </w:rPr>
          <w:fldChar w:fldCharType="begin"/>
        </w:r>
        <w:r>
          <w:rPr>
            <w:noProof/>
            <w:webHidden/>
          </w:rPr>
          <w:instrText xml:space="preserve"> PAGEREF _Toc199102466 \h </w:instrText>
        </w:r>
        <w:r>
          <w:rPr>
            <w:noProof/>
            <w:webHidden/>
          </w:rPr>
        </w:r>
        <w:r>
          <w:rPr>
            <w:noProof/>
            <w:webHidden/>
          </w:rPr>
          <w:fldChar w:fldCharType="separate"/>
        </w:r>
        <w:r>
          <w:rPr>
            <w:noProof/>
            <w:webHidden/>
          </w:rPr>
          <w:t>3</w:t>
        </w:r>
        <w:r>
          <w:rPr>
            <w:noProof/>
            <w:webHidden/>
          </w:rPr>
          <w:fldChar w:fldCharType="end"/>
        </w:r>
      </w:hyperlink>
    </w:p>
    <w:p w14:paraId="544CBEA9" w14:textId="0828AF79"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7" w:history="1">
        <w:r w:rsidRPr="009F3519">
          <w:rPr>
            <w:rStyle w:val="Hyperlink"/>
            <w:bCs/>
            <w:noProof/>
          </w:rPr>
          <w:t>2.5</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Document the System Configuration</w:t>
        </w:r>
        <w:r>
          <w:rPr>
            <w:noProof/>
            <w:webHidden/>
          </w:rPr>
          <w:tab/>
        </w:r>
        <w:r>
          <w:rPr>
            <w:noProof/>
            <w:webHidden/>
          </w:rPr>
          <w:fldChar w:fldCharType="begin"/>
        </w:r>
        <w:r>
          <w:rPr>
            <w:noProof/>
            <w:webHidden/>
          </w:rPr>
          <w:instrText xml:space="preserve"> PAGEREF _Toc199102467 \h </w:instrText>
        </w:r>
        <w:r>
          <w:rPr>
            <w:noProof/>
            <w:webHidden/>
          </w:rPr>
        </w:r>
        <w:r>
          <w:rPr>
            <w:noProof/>
            <w:webHidden/>
          </w:rPr>
          <w:fldChar w:fldCharType="separate"/>
        </w:r>
        <w:r>
          <w:rPr>
            <w:noProof/>
            <w:webHidden/>
          </w:rPr>
          <w:t>4</w:t>
        </w:r>
        <w:r>
          <w:rPr>
            <w:noProof/>
            <w:webHidden/>
          </w:rPr>
          <w:fldChar w:fldCharType="end"/>
        </w:r>
      </w:hyperlink>
    </w:p>
    <w:p w14:paraId="1F3B41EC" w14:textId="0C60ACFF"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8" w:history="1">
        <w:r w:rsidRPr="009F3519">
          <w:rPr>
            <w:rStyle w:val="Hyperlink"/>
            <w:noProof/>
          </w:rPr>
          <w:t>2.6</w:t>
        </w:r>
        <w:r>
          <w:rPr>
            <w:rFonts w:asciiTheme="minorHAnsi" w:eastAsiaTheme="minorEastAsia" w:hAnsiTheme="minorHAnsi" w:cstheme="minorBidi"/>
            <w:smallCaps w:val="0"/>
            <w:noProof/>
            <w:kern w:val="2"/>
            <w:sz w:val="24"/>
            <w:szCs w:val="24"/>
            <w14:ligatures w14:val="standardContextual"/>
          </w:rPr>
          <w:tab/>
        </w:r>
        <w:r w:rsidRPr="009F3519">
          <w:rPr>
            <w:rStyle w:val="Hyperlink"/>
            <w:noProof/>
          </w:rPr>
          <w:t>Document the Compliance with Security Controls</w:t>
        </w:r>
        <w:r>
          <w:rPr>
            <w:noProof/>
            <w:webHidden/>
          </w:rPr>
          <w:tab/>
        </w:r>
        <w:r>
          <w:rPr>
            <w:noProof/>
            <w:webHidden/>
          </w:rPr>
          <w:fldChar w:fldCharType="begin"/>
        </w:r>
        <w:r>
          <w:rPr>
            <w:noProof/>
            <w:webHidden/>
          </w:rPr>
          <w:instrText xml:space="preserve"> PAGEREF _Toc199102468 \h </w:instrText>
        </w:r>
        <w:r>
          <w:rPr>
            <w:noProof/>
            <w:webHidden/>
          </w:rPr>
        </w:r>
        <w:r>
          <w:rPr>
            <w:noProof/>
            <w:webHidden/>
          </w:rPr>
          <w:fldChar w:fldCharType="separate"/>
        </w:r>
        <w:r>
          <w:rPr>
            <w:noProof/>
            <w:webHidden/>
          </w:rPr>
          <w:t>4</w:t>
        </w:r>
        <w:r>
          <w:rPr>
            <w:noProof/>
            <w:webHidden/>
          </w:rPr>
          <w:fldChar w:fldCharType="end"/>
        </w:r>
      </w:hyperlink>
    </w:p>
    <w:p w14:paraId="3F5CBD1F" w14:textId="79375549"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9" w:history="1">
        <w:r w:rsidRPr="009F3519">
          <w:rPr>
            <w:rStyle w:val="Hyperlink"/>
            <w:noProof/>
          </w:rPr>
          <w:t>2.7</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Finalize and Approve the SSP</w:t>
        </w:r>
        <w:r>
          <w:rPr>
            <w:noProof/>
            <w:webHidden/>
          </w:rPr>
          <w:tab/>
        </w:r>
        <w:r>
          <w:rPr>
            <w:noProof/>
            <w:webHidden/>
          </w:rPr>
          <w:fldChar w:fldCharType="begin"/>
        </w:r>
        <w:r>
          <w:rPr>
            <w:noProof/>
            <w:webHidden/>
          </w:rPr>
          <w:instrText xml:space="preserve"> PAGEREF _Toc199102469 \h </w:instrText>
        </w:r>
        <w:r>
          <w:rPr>
            <w:noProof/>
            <w:webHidden/>
          </w:rPr>
        </w:r>
        <w:r>
          <w:rPr>
            <w:noProof/>
            <w:webHidden/>
          </w:rPr>
          <w:fldChar w:fldCharType="separate"/>
        </w:r>
        <w:r>
          <w:rPr>
            <w:noProof/>
            <w:webHidden/>
          </w:rPr>
          <w:t>5</w:t>
        </w:r>
        <w:r>
          <w:rPr>
            <w:noProof/>
            <w:webHidden/>
          </w:rPr>
          <w:fldChar w:fldCharType="end"/>
        </w:r>
      </w:hyperlink>
    </w:p>
    <w:p w14:paraId="02A8A51F" w14:textId="63D0258D" w:rsidR="00564921" w:rsidRPr="00564921" w:rsidRDefault="00564921" w:rsidP="00564921">
      <w:r>
        <w:fldChar w:fldCharType="end"/>
      </w:r>
    </w:p>
    <w:p w14:paraId="1AD340AC"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4" w:name="_Toc198559058"/>
    </w:p>
    <w:p w14:paraId="75CA0995" w14:textId="77777777" w:rsidR="00C44539" w:rsidRDefault="00C44539" w:rsidP="00C44539">
      <w:pPr>
        <w:pStyle w:val="Heading1"/>
      </w:pPr>
      <w:bookmarkStart w:id="5" w:name="_Ref149825630"/>
      <w:bookmarkStart w:id="6" w:name="_Ref149825635"/>
      <w:bookmarkStart w:id="7" w:name="_Toc188347541"/>
      <w:bookmarkStart w:id="8" w:name="_Toc199102460"/>
      <w:r>
        <w:lastRenderedPageBreak/>
        <w:t>Introduction</w:t>
      </w:r>
      <w:bookmarkEnd w:id="5"/>
      <w:bookmarkEnd w:id="6"/>
      <w:bookmarkEnd w:id="7"/>
      <w:bookmarkEnd w:id="8"/>
    </w:p>
    <w:p w14:paraId="62DE90DD" w14:textId="77777777" w:rsidR="00C44539" w:rsidRDefault="00C44539" w:rsidP="00C44539">
      <w:pPr>
        <w:pStyle w:val="Body"/>
      </w:pPr>
      <w:r>
        <w:t xml:space="preserve">A </w:t>
      </w:r>
      <w:r w:rsidRPr="41FA1764">
        <w:t>System Security Plan (SSP)</w:t>
      </w:r>
      <w:r>
        <w:t xml:space="preserve"> documents</w:t>
      </w:r>
      <w:r w:rsidRPr="41FA1764">
        <w:t xml:space="preserve"> protection of a</w:t>
      </w:r>
      <w:r>
        <w:t xml:space="preserve">n information </w:t>
      </w:r>
      <w:r w:rsidRPr="41FA1764">
        <w:t>system. The MITRE Adaptive Capabilities Testing (ACT) framework encourages and facilitates the creation of the SSP and its use in ongoing operations and in compliance and risk assessment activities performed under ACT and other assessment frameworks.</w:t>
      </w:r>
    </w:p>
    <w:p w14:paraId="0F685DB5" w14:textId="77777777" w:rsidR="00C44539" w:rsidRDefault="00C44539" w:rsidP="00C44539">
      <w:pPr>
        <w:pStyle w:val="Body"/>
      </w:pPr>
      <w:r w:rsidRPr="41FA1764">
        <w:t>The purpose of the SSP is to</w:t>
      </w:r>
      <w:r>
        <w:t>:</w:t>
      </w:r>
    </w:p>
    <w:p w14:paraId="31DFA00D" w14:textId="77777777" w:rsidR="00C44539" w:rsidRDefault="00C44539" w:rsidP="001A4FF5">
      <w:pPr>
        <w:pStyle w:val="BulletedList"/>
      </w:pPr>
      <w:r>
        <w:t>P</w:t>
      </w:r>
      <w:r w:rsidRPr="41FA1764">
        <w:t xml:space="preserve">rovide an overview of the security </w:t>
      </w:r>
      <w:r w:rsidRPr="000A5D45">
        <w:t xml:space="preserve">requirements of the </w:t>
      </w:r>
      <w:r>
        <w:t xml:space="preserve">information </w:t>
      </w:r>
      <w:r w:rsidRPr="000A5D45">
        <w:t>system</w:t>
      </w:r>
    </w:p>
    <w:p w14:paraId="6B0BEE82" w14:textId="77777777" w:rsidR="00C44539" w:rsidRDefault="00C44539" w:rsidP="001A4FF5">
      <w:pPr>
        <w:pStyle w:val="BulletedList"/>
      </w:pPr>
      <w:r>
        <w:t>D</w:t>
      </w:r>
      <w:r w:rsidRPr="000A5D45">
        <w:t xml:space="preserve">escribe the </w:t>
      </w:r>
      <w:r>
        <w:t xml:space="preserve">security </w:t>
      </w:r>
      <w:r w:rsidRPr="000A5D45">
        <w:t xml:space="preserve">controls in place or planned for meeting </w:t>
      </w:r>
      <w:r>
        <w:t>security</w:t>
      </w:r>
      <w:r w:rsidRPr="41FA1764">
        <w:t xml:space="preserve"> </w:t>
      </w:r>
      <w:r w:rsidRPr="000A5D45">
        <w:t>requirements</w:t>
      </w:r>
    </w:p>
    <w:p w14:paraId="43C9DE9F" w14:textId="77777777" w:rsidR="00C44539" w:rsidRDefault="00C44539" w:rsidP="001A4FF5">
      <w:pPr>
        <w:pStyle w:val="BulletedList"/>
      </w:pPr>
      <w:r>
        <w:t>D</w:t>
      </w:r>
      <w:r w:rsidRPr="000A5D45">
        <w:t>elineates responsibilities and expected behavior of all individuals who</w:t>
      </w:r>
      <w:r w:rsidRPr="41FA1764">
        <w:t xml:space="preserve"> access the </w:t>
      </w:r>
      <w:r>
        <w:t xml:space="preserve">information </w:t>
      </w:r>
      <w:r w:rsidRPr="41FA1764">
        <w:t>system</w:t>
      </w:r>
    </w:p>
    <w:p w14:paraId="326E5B18" w14:textId="77777777" w:rsidR="00C44539" w:rsidRDefault="00C44539" w:rsidP="00C44539">
      <w:pPr>
        <w:pStyle w:val="Body"/>
      </w:pPr>
      <w:r>
        <w:t>The SSP is important because it:</w:t>
      </w:r>
    </w:p>
    <w:p w14:paraId="4EA97FAF" w14:textId="77777777" w:rsidR="00C44539" w:rsidRPr="001A4FF5" w:rsidRDefault="00C44539" w:rsidP="001A4FF5">
      <w:pPr>
        <w:pStyle w:val="BulletedList"/>
      </w:pPr>
      <w:r w:rsidRPr="001A4FF5">
        <w:t>Ensures a documented understanding of the boundary of an information system</w:t>
      </w:r>
    </w:p>
    <w:p w14:paraId="57943FDA" w14:textId="77777777" w:rsidR="00C44539" w:rsidRPr="001A4FF5" w:rsidRDefault="00C44539" w:rsidP="001A4FF5">
      <w:pPr>
        <w:pStyle w:val="BulletedList"/>
      </w:pPr>
      <w:r w:rsidRPr="001A4FF5">
        <w:t>Documents components reside within the boundary of your system</w:t>
      </w:r>
    </w:p>
    <w:p w14:paraId="6D6281E2" w14:textId="77777777" w:rsidR="00C44539" w:rsidRPr="001A4FF5" w:rsidRDefault="00C44539" w:rsidP="001A4FF5">
      <w:pPr>
        <w:pStyle w:val="BulletedList"/>
      </w:pPr>
      <w:r w:rsidRPr="001A4FF5">
        <w:t>Documents data residing on your information system and how it will be protected during use</w:t>
      </w:r>
    </w:p>
    <w:p w14:paraId="771DA652" w14:textId="77777777" w:rsidR="00C44539" w:rsidRDefault="00C44539" w:rsidP="00C44539">
      <w:pPr>
        <w:pStyle w:val="Body"/>
      </w:pPr>
      <w:r w:rsidRPr="41FA1764">
        <w:t xml:space="preserve">The SSP should be viewed as documentation of the structured process of planning adequate, cost-effective security protection for a system. It should reflect input from various managers with responsibilities concerning the system, including information owners, the system owner, and the organization’s senior information security officer. </w:t>
      </w:r>
    </w:p>
    <w:p w14:paraId="4782954B" w14:textId="77777777" w:rsidR="00C44539" w:rsidRDefault="00C44539" w:rsidP="00C44539">
      <w:pPr>
        <w:pStyle w:val="Body"/>
      </w:pPr>
      <w:r w:rsidRPr="41FA1764">
        <w:t xml:space="preserve">Additional information not explicitly included in the SSP template or guidance may be included in the SSP, and the structure and format may be organized according to the organization’s needs, so long as the major sections described in this </w:t>
      </w:r>
      <w:r>
        <w:t>guide</w:t>
      </w:r>
      <w:r w:rsidRPr="41FA1764">
        <w:t xml:space="preserve"> are adequately covered and readily identifiable.</w:t>
      </w:r>
    </w:p>
    <w:p w14:paraId="77A641AC" w14:textId="387BB555" w:rsidR="00C44539" w:rsidRPr="003A6A93" w:rsidRDefault="00C44539" w:rsidP="00C44539">
      <w:pPr>
        <w:pStyle w:val="Heading2"/>
      </w:pPr>
      <w:bookmarkStart w:id="9" w:name="_Toc188347542"/>
      <w:bookmarkStart w:id="10" w:name="_Toc199102461"/>
      <w:r w:rsidRPr="000A5D45">
        <w:t>How To Use This Guide</w:t>
      </w:r>
      <w:bookmarkEnd w:id="9"/>
      <w:bookmarkEnd w:id="10"/>
    </w:p>
    <w:p w14:paraId="4032651C" w14:textId="77777777" w:rsidR="00C44539" w:rsidRDefault="00C44539" w:rsidP="00C44539">
      <w:pPr>
        <w:pStyle w:val="Body"/>
      </w:pPr>
      <w:r>
        <w:t>National Institute of Standards and Technology (NIST) Special Publication (SP) 800-18 defines the SSP as the “f</w:t>
      </w:r>
      <w:r w:rsidRPr="00791E68">
        <w:t>ormal document that provides an overview of the security requirements for the system and describes the security controls in place or planned for meeting those requirements</w:t>
      </w:r>
      <w:r>
        <w:t>”.</w:t>
      </w:r>
      <w:r>
        <w:rPr>
          <w:rStyle w:val="FootnoteReference"/>
        </w:rPr>
        <w:footnoteReference w:id="2"/>
      </w:r>
    </w:p>
    <w:p w14:paraId="685DC626" w14:textId="59299B58" w:rsidR="00C44539" w:rsidRPr="00E547E5" w:rsidRDefault="00C44539" w:rsidP="00C44539">
      <w:r>
        <w:t>This guide</w:t>
      </w:r>
      <w:r w:rsidRPr="00E547E5">
        <w:t xml:space="preserve"> </w:t>
      </w:r>
      <w:r>
        <w:t xml:space="preserve">provides high-level assistance with creating a SSP under the MITRE ACT framework. It is </w:t>
      </w:r>
      <w:r w:rsidRPr="00E547E5">
        <w:t xml:space="preserve">intended to be used in conjunction with </w:t>
      </w:r>
      <w:r>
        <w:t xml:space="preserve">the </w:t>
      </w:r>
      <w:r w:rsidRPr="003A6A93">
        <w:rPr>
          <w:i/>
          <w:iCs/>
        </w:rPr>
        <w:t>ACT SSP template</w:t>
      </w:r>
      <w:r>
        <w:t xml:space="preserve"> and with </w:t>
      </w:r>
      <w:r w:rsidRPr="003A6A93">
        <w:rPr>
          <w:i/>
          <w:iCs/>
        </w:rPr>
        <w:t>NIST SP 800-18</w:t>
      </w:r>
      <w:r>
        <w:t xml:space="preserve"> (which provides low-level details). </w:t>
      </w:r>
      <w:r w:rsidRPr="00E547E5">
        <w:t xml:space="preserve">For more detailed information on the </w:t>
      </w:r>
      <w:r>
        <w:t xml:space="preserve">overall </w:t>
      </w:r>
      <w:r w:rsidRPr="00E547E5">
        <w:t xml:space="preserve">ACT process, please consult the </w:t>
      </w:r>
      <w:r w:rsidRPr="003A6A93">
        <w:rPr>
          <w:i/>
          <w:iCs/>
        </w:rPr>
        <w:t>MITRE ACT Assessment Handbook</w:t>
      </w:r>
      <w:r w:rsidRPr="00E547E5">
        <w:t>.</w:t>
      </w:r>
    </w:p>
    <w:p w14:paraId="70879DFB" w14:textId="77777777" w:rsidR="00C44539" w:rsidRDefault="00C44539" w:rsidP="00C44539">
      <w:r w:rsidRPr="00E547E5">
        <w:t xml:space="preserve">The SSP should be </w:t>
      </w:r>
      <w:r>
        <w:t xml:space="preserve">created </w:t>
      </w:r>
      <w:r w:rsidRPr="00E547E5">
        <w:t xml:space="preserve">during the initial </w:t>
      </w:r>
      <w:r>
        <w:t>development</w:t>
      </w:r>
      <w:r w:rsidRPr="00E547E5">
        <w:t xml:space="preserve"> of a system</w:t>
      </w:r>
      <w:r>
        <w:t>;</w:t>
      </w:r>
      <w:r w:rsidRPr="00E547E5">
        <w:t xml:space="preserve"> </w:t>
      </w:r>
      <w:r>
        <w:t xml:space="preserve">must be updated </w:t>
      </w:r>
      <w:r w:rsidRPr="00E547E5">
        <w:t xml:space="preserve">following any significant changes as determined by the </w:t>
      </w:r>
      <w:r>
        <w:t>A</w:t>
      </w:r>
      <w:r w:rsidRPr="00E547E5">
        <w:t xml:space="preserve">uthorizing </w:t>
      </w:r>
      <w:r>
        <w:t>O</w:t>
      </w:r>
      <w:r w:rsidRPr="00E547E5">
        <w:t>fficial</w:t>
      </w:r>
      <w:r>
        <w:t xml:space="preserve"> (AO);</w:t>
      </w:r>
      <w:r w:rsidRPr="00E547E5">
        <w:t xml:space="preserve"> and </w:t>
      </w:r>
      <w:r>
        <w:t xml:space="preserve">must be updated </w:t>
      </w:r>
      <w:r w:rsidRPr="00E547E5">
        <w:t>on a recurring basis to document the system's evolution over time.</w:t>
      </w:r>
    </w:p>
    <w:p w14:paraId="1DC4A1E5" w14:textId="77777777" w:rsidR="00C44539" w:rsidRPr="00E547E5" w:rsidRDefault="00C44539" w:rsidP="00C44539">
      <w:pPr>
        <w:sectPr w:rsidR="00C44539" w:rsidRPr="00E547E5" w:rsidSect="00C44539">
          <w:pgSz w:w="12240" w:h="15840"/>
          <w:pgMar w:top="1440" w:right="1440" w:bottom="1440" w:left="1440" w:header="720" w:footer="720" w:gutter="0"/>
          <w:pgNumType w:start="1"/>
          <w:cols w:space="720"/>
          <w:docGrid w:linePitch="360"/>
        </w:sectPr>
      </w:pPr>
    </w:p>
    <w:p w14:paraId="1B837D79" w14:textId="77777777" w:rsidR="00C44539" w:rsidRDefault="00C44539" w:rsidP="00C44539">
      <w:pPr>
        <w:pStyle w:val="Heading1"/>
      </w:pPr>
      <w:bookmarkStart w:id="11" w:name="_Ref187321085"/>
      <w:bookmarkStart w:id="12" w:name="_Toc188347543"/>
      <w:bookmarkStart w:id="13" w:name="_Toc199102462"/>
      <w:r>
        <w:lastRenderedPageBreak/>
        <w:t>SSP Development Process Flowchart</w:t>
      </w:r>
      <w:bookmarkEnd w:id="11"/>
      <w:bookmarkEnd w:id="12"/>
      <w:bookmarkEnd w:id="13"/>
    </w:p>
    <w:p w14:paraId="1E71560A" w14:textId="2171E25D" w:rsidR="00C44539" w:rsidRDefault="00C44539" w:rsidP="00C44539">
      <w:pPr>
        <w:rPr>
          <w:ins w:id="14" w:author="Stefan DeShazo" w:date="2025-05-14T07:48:00Z" w16du:dateUtc="2025-05-14T11:48:00Z"/>
        </w:rPr>
      </w:pPr>
      <w:r>
        <w:t xml:space="preserve">The flowchart in </w:t>
      </w:r>
      <w:r>
        <w:fldChar w:fldCharType="begin"/>
      </w:r>
      <w:r>
        <w:instrText xml:space="preserve"> REF _Ref187320956 \h </w:instrText>
      </w:r>
      <w:r>
        <w:fldChar w:fldCharType="separate"/>
      </w:r>
      <w:r w:rsidR="00731A32">
        <w:t xml:space="preserve">Figure </w:t>
      </w:r>
      <w:r w:rsidR="00731A32">
        <w:rPr>
          <w:noProof/>
        </w:rPr>
        <w:t>1</w:t>
      </w:r>
      <w:r>
        <w:fldChar w:fldCharType="end"/>
      </w:r>
      <w:r>
        <w:t xml:space="preserve"> </w:t>
      </w:r>
      <w:r>
        <w:fldChar w:fldCharType="begin"/>
      </w:r>
      <w:r>
        <w:instrText xml:space="preserve"> REF _Ref187320990 \p \h </w:instrText>
      </w:r>
      <w:r>
        <w:fldChar w:fldCharType="separate"/>
      </w:r>
      <w:r w:rsidR="00731A32">
        <w:t>below</w:t>
      </w:r>
      <w:r>
        <w:fldChar w:fldCharType="end"/>
      </w:r>
      <w:r>
        <w:t xml:space="preserve"> shows the high-level steps used to develop an SSP document for an information system. The other subsections in Section </w:t>
      </w:r>
      <w:r>
        <w:fldChar w:fldCharType="begin"/>
      </w:r>
      <w:r>
        <w:instrText xml:space="preserve"> REF _Ref187321085 \r \h </w:instrText>
      </w:r>
      <w:r>
        <w:fldChar w:fldCharType="separate"/>
      </w:r>
      <w:r w:rsidR="00731A32">
        <w:t>2</w:t>
      </w:r>
      <w:r>
        <w:fldChar w:fldCharType="end"/>
      </w:r>
      <w:r>
        <w:t xml:space="preserve"> provide additional detail and guidance about these steps.</w:t>
      </w:r>
    </w:p>
    <w:p w14:paraId="7CFE7141" w14:textId="77777777" w:rsidR="00C44539" w:rsidRPr="002D08A6" w:rsidRDefault="00C44539" w:rsidP="00C44539">
      <w:r>
        <w:rPr>
          <w:noProof/>
        </w:rPr>
        <w:drawing>
          <wp:inline distT="0" distB="0" distL="0" distR="0" wp14:anchorId="5DC00B15" wp14:editId="2B760D01">
            <wp:extent cx="5857660" cy="6488873"/>
            <wp:effectExtent l="0" t="0" r="0" b="1270"/>
            <wp:docPr id="69917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7254"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9949" cy="6524642"/>
                    </a:xfrm>
                    <a:prstGeom prst="rect">
                      <a:avLst/>
                    </a:prstGeom>
                  </pic:spPr>
                </pic:pic>
              </a:graphicData>
            </a:graphic>
          </wp:inline>
        </w:drawing>
      </w:r>
    </w:p>
    <w:p w14:paraId="1F8DDBA4" w14:textId="1216808A" w:rsidR="00C44539" w:rsidRPr="008B220A" w:rsidRDefault="00C44539" w:rsidP="00C44539">
      <w:pPr>
        <w:pStyle w:val="Caption"/>
      </w:pPr>
      <w:bookmarkStart w:id="15" w:name="_Ref187320956"/>
      <w:bookmarkStart w:id="16" w:name="_Ref187320990"/>
      <w:r>
        <w:t xml:space="preserve">Figure </w:t>
      </w:r>
      <w:r>
        <w:fldChar w:fldCharType="begin"/>
      </w:r>
      <w:r>
        <w:instrText>SEQ Figure \* ARABIC</w:instrText>
      </w:r>
      <w:r>
        <w:fldChar w:fldCharType="separate"/>
      </w:r>
      <w:r w:rsidR="00731A32">
        <w:rPr>
          <w:noProof/>
        </w:rPr>
        <w:t>1</w:t>
      </w:r>
      <w:r>
        <w:fldChar w:fldCharType="end"/>
      </w:r>
      <w:bookmarkEnd w:id="15"/>
      <w:r>
        <w:t>. SSP Development Process Flowchart</w:t>
      </w:r>
      <w:bookmarkEnd w:id="16"/>
    </w:p>
    <w:p w14:paraId="202FF18E" w14:textId="77777777" w:rsidR="00C44539" w:rsidRPr="0074093E" w:rsidRDefault="00C44539" w:rsidP="00C44539">
      <w:pPr>
        <w:pStyle w:val="Heading2"/>
        <w:rPr>
          <w:bCs/>
        </w:rPr>
      </w:pPr>
      <w:bookmarkStart w:id="17" w:name="_Toc188347544"/>
      <w:bookmarkStart w:id="18" w:name="_Toc199102463"/>
      <w:r w:rsidRPr="0074093E">
        <w:rPr>
          <w:bCs/>
        </w:rPr>
        <w:lastRenderedPageBreak/>
        <w:t>Identify Initial Roles</w:t>
      </w:r>
      <w:bookmarkEnd w:id="17"/>
      <w:bookmarkEnd w:id="18"/>
    </w:p>
    <w:p w14:paraId="6A52994B" w14:textId="2C39627A" w:rsidR="00C44539" w:rsidRDefault="00C44539" w:rsidP="00C44539">
      <w:r w:rsidRPr="0074093E">
        <w:t xml:space="preserve">Before work can begin on developing the SSP, </w:t>
      </w:r>
      <w:r>
        <w:t>necessary roles</w:t>
      </w:r>
      <w:r w:rsidRPr="0074093E">
        <w:t xml:space="preserve"> must be identified. These </w:t>
      </w:r>
      <w:r>
        <w:t xml:space="preserve">include the </w:t>
      </w:r>
      <w:r w:rsidRPr="00684C82">
        <w:t xml:space="preserve">following </w:t>
      </w:r>
      <w:r>
        <w:t>roles with brief explanations of each</w:t>
      </w:r>
      <w:r w:rsidRPr="0074093E">
        <w:t>.</w:t>
      </w:r>
    </w:p>
    <w:p w14:paraId="0A59D400" w14:textId="76994865" w:rsidR="00515F57" w:rsidRDefault="00515F57" w:rsidP="00515F57">
      <w:pPr>
        <w:pStyle w:val="Caption"/>
        <w:keepNext/>
      </w:pPr>
      <w:bookmarkStart w:id="19" w:name="_Hlk199101728"/>
      <w:r>
        <w:t xml:space="preserve">Table </w:t>
      </w:r>
      <w:fldSimple w:instr=" SEQ Table \* ARABIC ">
        <w:r w:rsidR="00731A32">
          <w:rPr>
            <w:noProof/>
          </w:rPr>
          <w:t>1</w:t>
        </w:r>
      </w:fldSimple>
      <w:r>
        <w:t>. Initial Roles</w:t>
      </w:r>
    </w:p>
    <w:tbl>
      <w:tblPr>
        <w:tblStyle w:val="ACTTableStyle"/>
        <w:tblW w:w="0" w:type="auto"/>
        <w:tblLook w:val="0420" w:firstRow="1" w:lastRow="0" w:firstColumn="0" w:lastColumn="0" w:noHBand="0" w:noVBand="1"/>
      </w:tblPr>
      <w:tblGrid>
        <w:gridCol w:w="1295"/>
        <w:gridCol w:w="1940"/>
        <w:gridCol w:w="6115"/>
      </w:tblGrid>
      <w:tr w:rsidR="00404DB0" w14:paraId="4C610177" w14:textId="77777777" w:rsidTr="00235B54">
        <w:trPr>
          <w:cnfStyle w:val="100000000000" w:firstRow="1" w:lastRow="0" w:firstColumn="0" w:lastColumn="0" w:oddVBand="0" w:evenVBand="0" w:oddHBand="0" w:evenHBand="0" w:firstRowFirstColumn="0" w:firstRowLastColumn="0" w:lastRowFirstColumn="0" w:lastRowLastColumn="0"/>
        </w:trPr>
        <w:tc>
          <w:tcPr>
            <w:tcW w:w="1295" w:type="dxa"/>
          </w:tcPr>
          <w:bookmarkEnd w:id="19"/>
          <w:p w14:paraId="6A23FBAA" w14:textId="3F9DD93B" w:rsidR="00404DB0" w:rsidRDefault="00404DB0" w:rsidP="00731A32">
            <w:r>
              <w:t>SSP Section</w:t>
            </w:r>
          </w:p>
        </w:tc>
        <w:tc>
          <w:tcPr>
            <w:tcW w:w="1940" w:type="dxa"/>
          </w:tcPr>
          <w:p w14:paraId="017A9628" w14:textId="41056EAB" w:rsidR="00404DB0" w:rsidRDefault="005F6443" w:rsidP="00C44539">
            <w:r>
              <w:t>Role</w:t>
            </w:r>
          </w:p>
        </w:tc>
        <w:tc>
          <w:tcPr>
            <w:tcW w:w="6115" w:type="dxa"/>
          </w:tcPr>
          <w:p w14:paraId="56DF3780" w14:textId="5A605DC7" w:rsidR="00404DB0" w:rsidRDefault="005F6443" w:rsidP="00C44539">
            <w:r>
              <w:t>Description</w:t>
            </w:r>
          </w:p>
        </w:tc>
      </w:tr>
      <w:tr w:rsidR="00DA04A0" w14:paraId="1526F087" w14:textId="77777777" w:rsidTr="00235B54">
        <w:tc>
          <w:tcPr>
            <w:tcW w:w="1295" w:type="dxa"/>
          </w:tcPr>
          <w:p w14:paraId="408220FA" w14:textId="3D8F7814" w:rsidR="00DA04A0" w:rsidRPr="002F15F9" w:rsidRDefault="00DA04A0" w:rsidP="00731A32">
            <w:pPr>
              <w:pStyle w:val="TableText"/>
              <w:jc w:val="center"/>
            </w:pPr>
            <w:r w:rsidRPr="002F15F9">
              <w:t>Change Log</w:t>
            </w:r>
          </w:p>
        </w:tc>
        <w:tc>
          <w:tcPr>
            <w:tcW w:w="1940" w:type="dxa"/>
          </w:tcPr>
          <w:p w14:paraId="5B37DC21" w14:textId="53464671" w:rsidR="00DA04A0" w:rsidRPr="002F15F9" w:rsidRDefault="00DA04A0" w:rsidP="002F15F9">
            <w:pPr>
              <w:pStyle w:val="TableText"/>
            </w:pPr>
            <w:r w:rsidRPr="002F15F9">
              <w:t>SSP Author</w:t>
            </w:r>
          </w:p>
        </w:tc>
        <w:tc>
          <w:tcPr>
            <w:tcW w:w="6115" w:type="dxa"/>
          </w:tcPr>
          <w:p w14:paraId="0904B881" w14:textId="751571D0" w:rsidR="00DA04A0" w:rsidRPr="002F15F9" w:rsidRDefault="00DA04A0" w:rsidP="002F15F9">
            <w:pPr>
              <w:pStyle w:val="TableText"/>
            </w:pPr>
            <w:r w:rsidRPr="002F15F9">
              <w:t>Responsible for continuously collecting and updating the SSP. An Information System Security Officer</w:t>
            </w:r>
            <w:r w:rsidR="00BD6875">
              <w:t>/Manager</w:t>
            </w:r>
            <w:r w:rsidRPr="001E5BF1">
              <w:rPr>
                <w:rStyle w:val="FootnoteReference"/>
              </w:rPr>
              <w:footnoteReference w:id="3"/>
            </w:r>
            <w:r w:rsidRPr="002F15F9">
              <w:t xml:space="preserve"> (ISSO</w:t>
            </w:r>
            <w:r w:rsidR="00BD6875">
              <w:t>/ISSM</w:t>
            </w:r>
            <w:r w:rsidRPr="002F15F9">
              <w:t>) can typically fulfill this role, however, the SSP Author does not need to be an ISSO</w:t>
            </w:r>
            <w:r w:rsidR="001E5BF1">
              <w:t>/ISSM</w:t>
            </w:r>
            <w:r w:rsidRPr="002F15F9">
              <w:t>.</w:t>
            </w:r>
          </w:p>
        </w:tc>
      </w:tr>
      <w:tr w:rsidR="0059361B" w14:paraId="2F1F1B7A" w14:textId="77777777" w:rsidTr="00235B54">
        <w:trPr>
          <w:cnfStyle w:val="000000010000" w:firstRow="0" w:lastRow="0" w:firstColumn="0" w:lastColumn="0" w:oddVBand="0" w:evenVBand="0" w:oddHBand="0" w:evenHBand="1" w:firstRowFirstColumn="0" w:firstRowLastColumn="0" w:lastRowFirstColumn="0" w:lastRowLastColumn="0"/>
        </w:trPr>
        <w:tc>
          <w:tcPr>
            <w:tcW w:w="1295" w:type="dxa"/>
          </w:tcPr>
          <w:p w14:paraId="7E13D055" w14:textId="77777777" w:rsidR="0059361B" w:rsidRPr="002F15F9" w:rsidRDefault="0059361B" w:rsidP="00731A32">
            <w:pPr>
              <w:pStyle w:val="TableText"/>
              <w:jc w:val="center"/>
            </w:pPr>
            <w:r w:rsidRPr="002F15F9">
              <w:t>2.8.2.1</w:t>
            </w:r>
          </w:p>
        </w:tc>
        <w:tc>
          <w:tcPr>
            <w:tcW w:w="1940" w:type="dxa"/>
          </w:tcPr>
          <w:p w14:paraId="592C5699" w14:textId="0DD3208F" w:rsidR="0059361B" w:rsidRPr="002F15F9" w:rsidRDefault="0059361B" w:rsidP="005461D6">
            <w:pPr>
              <w:pStyle w:val="TableText"/>
            </w:pPr>
            <w:r w:rsidRPr="002F15F9">
              <w:t>Information System Security Officer</w:t>
            </w:r>
            <w:r w:rsidR="00235B54">
              <w:t xml:space="preserve"> </w:t>
            </w:r>
            <w:r w:rsidRPr="002F15F9">
              <w:t>/</w:t>
            </w:r>
            <w:r w:rsidR="00235B54">
              <w:t xml:space="preserve"> </w:t>
            </w:r>
            <w:r w:rsidRPr="002F15F9">
              <w:t>Manager (ISSO/ISSM)</w:t>
            </w:r>
          </w:p>
        </w:tc>
        <w:tc>
          <w:tcPr>
            <w:tcW w:w="6115" w:type="dxa"/>
          </w:tcPr>
          <w:p w14:paraId="1502FFE1" w14:textId="77777777" w:rsidR="0059361B" w:rsidRPr="002F15F9" w:rsidRDefault="0059361B" w:rsidP="005461D6">
            <w:pPr>
              <w:pStyle w:val="TableText"/>
            </w:pPr>
            <w:r>
              <w:t>Responsible for the security of the information system.</w:t>
            </w:r>
          </w:p>
        </w:tc>
      </w:tr>
      <w:tr w:rsidR="0059361B" w14:paraId="5E055BAE" w14:textId="77777777" w:rsidTr="00235B54">
        <w:tc>
          <w:tcPr>
            <w:tcW w:w="1295" w:type="dxa"/>
          </w:tcPr>
          <w:p w14:paraId="1D0060F9" w14:textId="4FA982DF" w:rsidR="0059361B" w:rsidRPr="002F15F9" w:rsidRDefault="0059361B" w:rsidP="00731A32">
            <w:pPr>
              <w:pStyle w:val="TableText"/>
              <w:jc w:val="center"/>
            </w:pPr>
            <w:r w:rsidRPr="002F15F9">
              <w:t>2.8.3.1: Business</w:t>
            </w:r>
            <w:r w:rsidR="00235B54">
              <w:t xml:space="preserve"> </w:t>
            </w:r>
            <w:r w:rsidRPr="002F15F9">
              <w:t>/</w:t>
            </w:r>
            <w:r w:rsidR="00235B54">
              <w:t xml:space="preserve"> </w:t>
            </w:r>
            <w:r w:rsidRPr="002F15F9">
              <w:t>Mission Owner</w:t>
            </w:r>
          </w:p>
        </w:tc>
        <w:tc>
          <w:tcPr>
            <w:tcW w:w="1940" w:type="dxa"/>
          </w:tcPr>
          <w:p w14:paraId="3294FD2F" w14:textId="77777777" w:rsidR="0059361B" w:rsidRPr="002F15F9" w:rsidRDefault="0059361B" w:rsidP="005461D6">
            <w:pPr>
              <w:pStyle w:val="TableText"/>
            </w:pPr>
            <w:r w:rsidRPr="002F15F9">
              <w:t>Business and/or Mission Owner</w:t>
            </w:r>
          </w:p>
        </w:tc>
        <w:tc>
          <w:tcPr>
            <w:tcW w:w="6115" w:type="dxa"/>
          </w:tcPr>
          <w:p w14:paraId="18C1CDEA" w14:textId="77777777" w:rsidR="0059361B" w:rsidRPr="002F15F9" w:rsidRDefault="0059361B" w:rsidP="005461D6">
            <w:pPr>
              <w:pStyle w:val="TableText"/>
            </w:pPr>
            <w:r>
              <w:t>Responsible</w:t>
            </w:r>
            <w:r w:rsidRPr="0074093E">
              <w:t xml:space="preserve"> for the business</w:t>
            </w:r>
            <w:r>
              <w:t xml:space="preserve"> and/or </w:t>
            </w:r>
            <w:r w:rsidRPr="0074093E">
              <w:t>mission process</w:t>
            </w:r>
            <w:r>
              <w:t xml:space="preserve"> to which the information system contributes and</w:t>
            </w:r>
            <w:r w:rsidRPr="0074093E">
              <w:t xml:space="preserve"> understands the </w:t>
            </w:r>
            <w:r>
              <w:t xml:space="preserve">information </w:t>
            </w:r>
            <w:r w:rsidRPr="0074093E">
              <w:t>system purpose.</w:t>
            </w:r>
          </w:p>
        </w:tc>
      </w:tr>
      <w:tr w:rsidR="0059361B" w14:paraId="7E05CDAB" w14:textId="77777777" w:rsidTr="00235B54">
        <w:trPr>
          <w:cnfStyle w:val="000000010000" w:firstRow="0" w:lastRow="0" w:firstColumn="0" w:lastColumn="0" w:oddVBand="0" w:evenVBand="0" w:oddHBand="0" w:evenHBand="1" w:firstRowFirstColumn="0" w:firstRowLastColumn="0" w:lastRowFirstColumn="0" w:lastRowLastColumn="0"/>
        </w:trPr>
        <w:tc>
          <w:tcPr>
            <w:tcW w:w="1295" w:type="dxa"/>
          </w:tcPr>
          <w:p w14:paraId="2F140EA3" w14:textId="77777777" w:rsidR="0059361B" w:rsidRPr="002F15F9" w:rsidRDefault="0059361B" w:rsidP="00731A32">
            <w:pPr>
              <w:pStyle w:val="TableText"/>
              <w:jc w:val="center"/>
            </w:pPr>
            <w:r w:rsidRPr="002F15F9">
              <w:t>2.8.1</w:t>
            </w:r>
          </w:p>
        </w:tc>
        <w:tc>
          <w:tcPr>
            <w:tcW w:w="1940" w:type="dxa"/>
          </w:tcPr>
          <w:p w14:paraId="2F82502B" w14:textId="77777777" w:rsidR="0059361B" w:rsidRPr="002F15F9" w:rsidRDefault="0059361B" w:rsidP="005461D6">
            <w:pPr>
              <w:pStyle w:val="TableText"/>
            </w:pPr>
            <w:r w:rsidRPr="002F15F9">
              <w:t>System Owner</w:t>
            </w:r>
          </w:p>
        </w:tc>
        <w:tc>
          <w:tcPr>
            <w:tcW w:w="6115" w:type="dxa"/>
          </w:tcPr>
          <w:p w14:paraId="354A4A01" w14:textId="77777777" w:rsidR="0059361B" w:rsidRPr="002F15F9" w:rsidRDefault="0059361B" w:rsidP="005461D6">
            <w:pPr>
              <w:pStyle w:val="TableText"/>
            </w:pPr>
            <w:r>
              <w:t>Has overall</w:t>
            </w:r>
            <w:r w:rsidRPr="0074093E">
              <w:t xml:space="preserve"> responsibilit</w:t>
            </w:r>
            <w:r>
              <w:t>y</w:t>
            </w:r>
            <w:r w:rsidRPr="0074093E">
              <w:t xml:space="preserve"> </w:t>
            </w:r>
            <w:r>
              <w:t xml:space="preserve">for ensuring that the information system meets Business/Mission needs. Oversees </w:t>
            </w:r>
            <w:r w:rsidRPr="0074093E">
              <w:t xml:space="preserve">the </w:t>
            </w:r>
            <w:r>
              <w:t>development and day-to-day operation of the system. I</w:t>
            </w:r>
            <w:r w:rsidRPr="0074093E">
              <w:t>s aware of the large-scale business</w:t>
            </w:r>
            <w:r>
              <w:t xml:space="preserve"> and/or </w:t>
            </w:r>
            <w:r w:rsidRPr="0074093E">
              <w:t>mission needs of the system.</w:t>
            </w:r>
          </w:p>
        </w:tc>
      </w:tr>
      <w:tr w:rsidR="0059361B" w14:paraId="63B2427D" w14:textId="77777777" w:rsidTr="00235B54">
        <w:tc>
          <w:tcPr>
            <w:tcW w:w="1295" w:type="dxa"/>
          </w:tcPr>
          <w:p w14:paraId="03B09A9C" w14:textId="77777777" w:rsidR="0059361B" w:rsidRPr="002F15F9" w:rsidRDefault="0059361B" w:rsidP="00731A32">
            <w:pPr>
              <w:pStyle w:val="TableText"/>
              <w:jc w:val="center"/>
            </w:pPr>
            <w:r w:rsidRPr="002F15F9">
              <w:t>2.8.3.2</w:t>
            </w:r>
          </w:p>
        </w:tc>
        <w:tc>
          <w:tcPr>
            <w:tcW w:w="1940" w:type="dxa"/>
          </w:tcPr>
          <w:p w14:paraId="2928064D" w14:textId="771694A0" w:rsidR="0059361B" w:rsidRPr="002F15F9" w:rsidRDefault="0059361B" w:rsidP="005461D6">
            <w:pPr>
              <w:pStyle w:val="TableText"/>
            </w:pPr>
            <w:r w:rsidRPr="002F15F9">
              <w:t>System Developer</w:t>
            </w:r>
            <w:r w:rsidR="00235B54">
              <w:t xml:space="preserve"> </w:t>
            </w:r>
            <w:r w:rsidRPr="002F15F9">
              <w:t>/</w:t>
            </w:r>
            <w:r w:rsidR="00235B54">
              <w:t xml:space="preserve"> </w:t>
            </w:r>
            <w:r w:rsidRPr="002F15F9">
              <w:t>Maintainer</w:t>
            </w:r>
          </w:p>
        </w:tc>
        <w:tc>
          <w:tcPr>
            <w:tcW w:w="6115" w:type="dxa"/>
          </w:tcPr>
          <w:p w14:paraId="7F867137" w14:textId="77777777" w:rsidR="0059361B" w:rsidRPr="002F15F9" w:rsidRDefault="0059361B" w:rsidP="005461D6">
            <w:pPr>
              <w:pStyle w:val="TableText"/>
            </w:pPr>
            <w:r w:rsidRPr="002F15F9">
              <w:t>Executes development and/or day-to-day operational tasks on behalf of the System Owner.</w:t>
            </w:r>
          </w:p>
        </w:tc>
      </w:tr>
      <w:tr w:rsidR="00DA04A0" w14:paraId="7F6A2E6D" w14:textId="77777777" w:rsidTr="00235B54">
        <w:trPr>
          <w:cnfStyle w:val="000000010000" w:firstRow="0" w:lastRow="0" w:firstColumn="0" w:lastColumn="0" w:oddVBand="0" w:evenVBand="0" w:oddHBand="0" w:evenHBand="1" w:firstRowFirstColumn="0" w:firstRowLastColumn="0" w:lastRowFirstColumn="0" w:lastRowLastColumn="0"/>
        </w:trPr>
        <w:tc>
          <w:tcPr>
            <w:tcW w:w="1295" w:type="dxa"/>
          </w:tcPr>
          <w:p w14:paraId="11E61F59" w14:textId="70D252BD" w:rsidR="00DA04A0" w:rsidRPr="002F15F9" w:rsidRDefault="00DA04A0" w:rsidP="00731A32">
            <w:pPr>
              <w:pStyle w:val="TableText"/>
              <w:jc w:val="center"/>
            </w:pPr>
            <w:r w:rsidRPr="002F15F9">
              <w:t>2.8.1</w:t>
            </w:r>
            <w:r w:rsidR="005603AE" w:rsidRPr="002F15F9">
              <w:t>: Responsible Organizations</w:t>
            </w:r>
          </w:p>
        </w:tc>
        <w:tc>
          <w:tcPr>
            <w:tcW w:w="1940" w:type="dxa"/>
          </w:tcPr>
          <w:p w14:paraId="444D4491" w14:textId="4A094F52" w:rsidR="00DA04A0" w:rsidRPr="002F15F9" w:rsidRDefault="00DA04A0" w:rsidP="002F15F9">
            <w:pPr>
              <w:pStyle w:val="TableText"/>
            </w:pPr>
            <w:r w:rsidRPr="002F15F9">
              <w:t>Authorizing Official (AO)</w:t>
            </w:r>
          </w:p>
        </w:tc>
        <w:tc>
          <w:tcPr>
            <w:tcW w:w="6115" w:type="dxa"/>
          </w:tcPr>
          <w:p w14:paraId="634C4118" w14:textId="7C693BF8" w:rsidR="00DA04A0" w:rsidRPr="002F15F9" w:rsidRDefault="00DA04A0" w:rsidP="002F15F9">
            <w:pPr>
              <w:pStyle w:val="TableText"/>
            </w:pPr>
            <w:r w:rsidRPr="002F15F9">
              <w:t>Responsible for the security of all information systems within the organization and determines whether the information system meets organizationally defined requirements to operate at an acceptable level of risk. The AO is the only role authorized to accept risk on behalf of the organization.</w:t>
            </w:r>
          </w:p>
        </w:tc>
      </w:tr>
    </w:tbl>
    <w:p w14:paraId="5F9F098B" w14:textId="77777777" w:rsidR="00C44539" w:rsidRPr="0019687A" w:rsidRDefault="00C44539" w:rsidP="00C44539">
      <w:pPr>
        <w:pStyle w:val="Heading2"/>
        <w:rPr>
          <w:bCs/>
        </w:rPr>
      </w:pPr>
      <w:bookmarkStart w:id="20" w:name="_Toc188347545"/>
      <w:bookmarkStart w:id="21" w:name="_Toc199102464"/>
      <w:r w:rsidRPr="0019687A">
        <w:rPr>
          <w:bCs/>
        </w:rPr>
        <w:t>Document System Information</w:t>
      </w:r>
      <w:bookmarkEnd w:id="20"/>
      <w:bookmarkEnd w:id="21"/>
    </w:p>
    <w:p w14:paraId="733DF834" w14:textId="77777777" w:rsidR="00C44539" w:rsidRDefault="00C44539" w:rsidP="00C44539">
      <w:pPr>
        <w:rPr>
          <w:b/>
          <w:bCs/>
        </w:rPr>
      </w:pPr>
      <w:r w:rsidRPr="0019687A">
        <w:t xml:space="preserve">After the initial roles have been identified, the next step is to document the essential information of the </w:t>
      </w:r>
      <w:r>
        <w:t xml:space="preserve">information </w:t>
      </w:r>
      <w:r w:rsidRPr="0019687A">
        <w:t xml:space="preserve">system. This </w:t>
      </w:r>
      <w:r>
        <w:t xml:space="preserve">is outlined by </w:t>
      </w:r>
      <w:r w:rsidRPr="003A6A93">
        <w:t xml:space="preserve">the following </w:t>
      </w:r>
      <w:r>
        <w:t>tasks along with brief explanations</w:t>
      </w:r>
      <w:r>
        <w:rPr>
          <w:b/>
          <w:bCs/>
        </w:rPr>
        <w:t>:</w:t>
      </w:r>
    </w:p>
    <w:p w14:paraId="021C36F9" w14:textId="5B9272A0" w:rsidR="00515F57" w:rsidRDefault="00515F57" w:rsidP="00515F57">
      <w:pPr>
        <w:pStyle w:val="Caption"/>
        <w:keepNext/>
      </w:pPr>
      <w:bookmarkStart w:id="22" w:name="_Hlk199101741"/>
      <w:r>
        <w:t xml:space="preserve">Table </w:t>
      </w:r>
      <w:fldSimple w:instr=" SEQ Table \* ARABIC ">
        <w:r w:rsidR="00731A32">
          <w:rPr>
            <w:noProof/>
          </w:rPr>
          <w:t>2</w:t>
        </w:r>
      </w:fldSimple>
      <w:r>
        <w:t>. System Information</w:t>
      </w:r>
    </w:p>
    <w:tbl>
      <w:tblPr>
        <w:tblStyle w:val="ACTTableStyle"/>
        <w:tblW w:w="0" w:type="auto"/>
        <w:tblLook w:val="0420" w:firstRow="1" w:lastRow="0" w:firstColumn="0" w:lastColumn="0" w:noHBand="0" w:noVBand="1"/>
      </w:tblPr>
      <w:tblGrid>
        <w:gridCol w:w="1345"/>
        <w:gridCol w:w="1980"/>
        <w:gridCol w:w="6025"/>
      </w:tblGrid>
      <w:tr w:rsidR="00E413E6" w14:paraId="76FA4DCA" w14:textId="77777777" w:rsidTr="00235B54">
        <w:trPr>
          <w:cnfStyle w:val="100000000000" w:firstRow="1" w:lastRow="0" w:firstColumn="0" w:lastColumn="0" w:oddVBand="0" w:evenVBand="0" w:oddHBand="0" w:evenHBand="0" w:firstRowFirstColumn="0" w:firstRowLastColumn="0" w:lastRowFirstColumn="0" w:lastRowLastColumn="0"/>
        </w:trPr>
        <w:tc>
          <w:tcPr>
            <w:tcW w:w="1345" w:type="dxa"/>
          </w:tcPr>
          <w:p w14:paraId="37EF69C8" w14:textId="74D02E68" w:rsidR="00E413E6" w:rsidRDefault="00E413E6" w:rsidP="00731A32">
            <w:bookmarkStart w:id="23" w:name="_Hlk199101712"/>
            <w:r>
              <w:t>SSP Section</w:t>
            </w:r>
          </w:p>
        </w:tc>
        <w:tc>
          <w:tcPr>
            <w:tcW w:w="1980" w:type="dxa"/>
          </w:tcPr>
          <w:p w14:paraId="76B9E0CA" w14:textId="39B4C409" w:rsidR="00E413E6" w:rsidRDefault="00620E65" w:rsidP="00C44539">
            <w:r>
              <w:t>Information</w:t>
            </w:r>
          </w:p>
        </w:tc>
        <w:tc>
          <w:tcPr>
            <w:tcW w:w="6025" w:type="dxa"/>
          </w:tcPr>
          <w:p w14:paraId="53F19BFE" w14:textId="001AD728" w:rsidR="00620E65" w:rsidRPr="00620E65" w:rsidRDefault="00620E65" w:rsidP="00620E65">
            <w:pPr>
              <w:rPr>
                <w:b w:val="0"/>
                <w:bCs w:val="0"/>
              </w:rPr>
            </w:pPr>
            <w:r>
              <w:t>Description</w:t>
            </w:r>
          </w:p>
        </w:tc>
      </w:tr>
      <w:tr w:rsidR="00E413E6" w14:paraId="7F22AC15" w14:textId="77777777" w:rsidTr="00235B54">
        <w:tc>
          <w:tcPr>
            <w:tcW w:w="1345" w:type="dxa"/>
          </w:tcPr>
          <w:p w14:paraId="7B873B82" w14:textId="278628FE" w:rsidR="00E413E6" w:rsidRPr="00235B54" w:rsidRDefault="00620E65" w:rsidP="00731A32">
            <w:pPr>
              <w:pStyle w:val="TableText"/>
              <w:jc w:val="center"/>
            </w:pPr>
            <w:r w:rsidRPr="00235B54">
              <w:t>2.1</w:t>
            </w:r>
          </w:p>
        </w:tc>
        <w:tc>
          <w:tcPr>
            <w:tcW w:w="1980" w:type="dxa"/>
          </w:tcPr>
          <w:p w14:paraId="0E02F778" w14:textId="314D9DE5" w:rsidR="00E413E6" w:rsidRPr="00235B54" w:rsidRDefault="00620E65" w:rsidP="00235B54">
            <w:pPr>
              <w:pStyle w:val="TableText"/>
            </w:pPr>
            <w:r w:rsidRPr="00235B54">
              <w:t>Define the Purpose</w:t>
            </w:r>
          </w:p>
        </w:tc>
        <w:tc>
          <w:tcPr>
            <w:tcW w:w="6025" w:type="dxa"/>
          </w:tcPr>
          <w:p w14:paraId="22DC7935" w14:textId="6C6EADF5" w:rsidR="00E413E6" w:rsidRPr="00235B54" w:rsidRDefault="00620E65" w:rsidP="00235B54">
            <w:pPr>
              <w:pStyle w:val="TableText"/>
            </w:pPr>
            <w:r w:rsidRPr="00235B54">
              <w:t>Provides insight into the overall goals of the information system and guides all other actions related to the information system.</w:t>
            </w:r>
          </w:p>
        </w:tc>
      </w:tr>
      <w:tr w:rsidR="00E413E6" w14:paraId="3A857488" w14:textId="77777777" w:rsidTr="00235B54">
        <w:trPr>
          <w:cnfStyle w:val="000000010000" w:firstRow="0" w:lastRow="0" w:firstColumn="0" w:lastColumn="0" w:oddVBand="0" w:evenVBand="0" w:oddHBand="0" w:evenHBand="1" w:firstRowFirstColumn="0" w:firstRowLastColumn="0" w:lastRowFirstColumn="0" w:lastRowLastColumn="0"/>
        </w:trPr>
        <w:tc>
          <w:tcPr>
            <w:tcW w:w="1345" w:type="dxa"/>
          </w:tcPr>
          <w:p w14:paraId="7030ACEB" w14:textId="00150F99" w:rsidR="00E413E6" w:rsidRPr="00235B54" w:rsidRDefault="00620E65" w:rsidP="00731A32">
            <w:pPr>
              <w:pStyle w:val="TableText"/>
              <w:jc w:val="center"/>
            </w:pPr>
            <w:r w:rsidRPr="00235B54">
              <w:t>2.2</w:t>
            </w:r>
          </w:p>
        </w:tc>
        <w:tc>
          <w:tcPr>
            <w:tcW w:w="1980" w:type="dxa"/>
          </w:tcPr>
          <w:p w14:paraId="1666A6FD" w14:textId="57CA5C83" w:rsidR="00E413E6" w:rsidRPr="00235B54" w:rsidRDefault="00620E65" w:rsidP="00235B54">
            <w:pPr>
              <w:pStyle w:val="TableText"/>
            </w:pPr>
            <w:r w:rsidRPr="00235B54">
              <w:t>Document the Description</w:t>
            </w:r>
          </w:p>
        </w:tc>
        <w:tc>
          <w:tcPr>
            <w:tcW w:w="6025" w:type="dxa"/>
          </w:tcPr>
          <w:p w14:paraId="7B20F5DF" w14:textId="745D1476" w:rsidR="00E413E6" w:rsidRPr="00235B54" w:rsidRDefault="00235B54" w:rsidP="00235B54">
            <w:pPr>
              <w:pStyle w:val="TableText"/>
            </w:pPr>
            <w:r w:rsidRPr="00235B54">
              <w:t>Explains what the information system</w:t>
            </w:r>
            <w:r w:rsidRPr="00235B54" w:rsidDel="001446C2">
              <w:t xml:space="preserve"> </w:t>
            </w:r>
            <w:r w:rsidRPr="00235B54">
              <w:t>does and how it functions at a high level.</w:t>
            </w:r>
          </w:p>
        </w:tc>
      </w:tr>
      <w:tr w:rsidR="00235B54" w14:paraId="6D945557" w14:textId="77777777" w:rsidTr="00235B54">
        <w:tc>
          <w:tcPr>
            <w:tcW w:w="1345" w:type="dxa"/>
          </w:tcPr>
          <w:p w14:paraId="6E482564" w14:textId="09B582CF" w:rsidR="00235B54" w:rsidRPr="00235B54" w:rsidRDefault="00235B54" w:rsidP="00731A32">
            <w:pPr>
              <w:pStyle w:val="TableText"/>
              <w:jc w:val="center"/>
            </w:pPr>
            <w:r w:rsidRPr="00235B54">
              <w:t>2.3</w:t>
            </w:r>
          </w:p>
        </w:tc>
        <w:tc>
          <w:tcPr>
            <w:tcW w:w="1980" w:type="dxa"/>
          </w:tcPr>
          <w:p w14:paraId="60CF4D89" w14:textId="00ECD6B9" w:rsidR="00235B54" w:rsidRPr="00235B54" w:rsidRDefault="00235B54" w:rsidP="00235B54">
            <w:pPr>
              <w:pStyle w:val="TableText"/>
            </w:pPr>
            <w:r w:rsidRPr="00235B54">
              <w:t>Provide Official Identification</w:t>
            </w:r>
          </w:p>
        </w:tc>
        <w:tc>
          <w:tcPr>
            <w:tcW w:w="6025" w:type="dxa"/>
          </w:tcPr>
          <w:p w14:paraId="0BDE634E" w14:textId="5F77D45F" w:rsidR="00235B54" w:rsidRPr="00235B54" w:rsidRDefault="00235B54" w:rsidP="00235B54">
            <w:pPr>
              <w:pStyle w:val="TableText"/>
            </w:pPr>
            <w:r w:rsidRPr="00235B54">
              <w:t>Assigns the official information system</w:t>
            </w:r>
            <w:r w:rsidRPr="00235B54" w:rsidDel="001446C2">
              <w:t xml:space="preserve"> </w:t>
            </w:r>
            <w:r w:rsidRPr="00235B54">
              <w:t>name and nomenclature, along with any official and/or unique organizational identification number(s) or acronym(s).</w:t>
            </w:r>
          </w:p>
        </w:tc>
      </w:tr>
      <w:tr w:rsidR="00235B54" w14:paraId="71F82B6B" w14:textId="77777777" w:rsidTr="00235B54">
        <w:trPr>
          <w:cnfStyle w:val="000000010000" w:firstRow="0" w:lastRow="0" w:firstColumn="0" w:lastColumn="0" w:oddVBand="0" w:evenVBand="0" w:oddHBand="0" w:evenHBand="1" w:firstRowFirstColumn="0" w:firstRowLastColumn="0" w:lastRowFirstColumn="0" w:lastRowLastColumn="0"/>
        </w:trPr>
        <w:tc>
          <w:tcPr>
            <w:tcW w:w="1345" w:type="dxa"/>
          </w:tcPr>
          <w:p w14:paraId="3EB09B5C" w14:textId="03D2E0DF" w:rsidR="00235B54" w:rsidRPr="00235B54" w:rsidRDefault="00235B54" w:rsidP="00731A32">
            <w:pPr>
              <w:pStyle w:val="TableText"/>
              <w:jc w:val="center"/>
            </w:pPr>
            <w:r w:rsidRPr="00235B54">
              <w:lastRenderedPageBreak/>
              <w:t>2.4</w:t>
            </w:r>
          </w:p>
        </w:tc>
        <w:tc>
          <w:tcPr>
            <w:tcW w:w="1980" w:type="dxa"/>
          </w:tcPr>
          <w:p w14:paraId="1844DD0F" w14:textId="4FFF1458" w:rsidR="00235B54" w:rsidRPr="00235B54" w:rsidRDefault="00235B54" w:rsidP="00235B54">
            <w:pPr>
              <w:pStyle w:val="TableText"/>
            </w:pPr>
            <w:r w:rsidRPr="00235B54">
              <w:t>Document Type Designation</w:t>
            </w:r>
            <w:r>
              <w:t xml:space="preserve"> </w:t>
            </w:r>
            <w:r w:rsidRPr="00235B54">
              <w:t>/</w:t>
            </w:r>
            <w:r>
              <w:t xml:space="preserve"> </w:t>
            </w:r>
            <w:r w:rsidRPr="00235B54">
              <w:t>Classification</w:t>
            </w:r>
          </w:p>
        </w:tc>
        <w:tc>
          <w:tcPr>
            <w:tcW w:w="6025" w:type="dxa"/>
          </w:tcPr>
          <w:p w14:paraId="24E14A9D" w14:textId="134C1E43" w:rsidR="00235B54" w:rsidRPr="00235B54" w:rsidRDefault="00235B54" w:rsidP="00235B54">
            <w:pPr>
              <w:pStyle w:val="TableText"/>
            </w:pPr>
            <w:r w:rsidRPr="00235B54">
              <w:t xml:space="preserve">Lists the system’s type, security category, </w:t>
            </w:r>
            <w:r w:rsidR="004C083F">
              <w:t xml:space="preserve">FIPS categorization, </w:t>
            </w:r>
            <w:r w:rsidRPr="00235B54">
              <w:t>sensitivity and/or classification level, and access requirements.</w:t>
            </w:r>
          </w:p>
        </w:tc>
      </w:tr>
      <w:tr w:rsidR="00235B54" w14:paraId="04856352" w14:textId="77777777" w:rsidTr="00235B54">
        <w:tc>
          <w:tcPr>
            <w:tcW w:w="1345" w:type="dxa"/>
          </w:tcPr>
          <w:p w14:paraId="16FEA82C" w14:textId="59D6091F" w:rsidR="00235B54" w:rsidRPr="00235B54" w:rsidRDefault="00235B54" w:rsidP="00731A32">
            <w:pPr>
              <w:pStyle w:val="TableText"/>
              <w:jc w:val="center"/>
            </w:pPr>
            <w:r w:rsidRPr="00235B54">
              <w:t>2.5</w:t>
            </w:r>
          </w:p>
        </w:tc>
        <w:tc>
          <w:tcPr>
            <w:tcW w:w="1980" w:type="dxa"/>
          </w:tcPr>
          <w:p w14:paraId="42866B96" w14:textId="50E4C1FD" w:rsidR="00235B54" w:rsidRPr="00235B54" w:rsidRDefault="00235B54" w:rsidP="00235B54">
            <w:pPr>
              <w:pStyle w:val="TableText"/>
            </w:pPr>
            <w:r w:rsidRPr="00235B54">
              <w:t>Document Operational Status</w:t>
            </w:r>
          </w:p>
        </w:tc>
        <w:tc>
          <w:tcPr>
            <w:tcW w:w="6025" w:type="dxa"/>
          </w:tcPr>
          <w:p w14:paraId="39DA3DE6" w14:textId="40168C06" w:rsidR="00235B54" w:rsidRPr="00235B54" w:rsidRDefault="00235B54" w:rsidP="00235B54">
            <w:pPr>
              <w:pStyle w:val="TableText"/>
            </w:pPr>
            <w:r w:rsidRPr="00235B54">
              <w:t>Lists the current operational state of the information system</w:t>
            </w:r>
            <w:r w:rsidRPr="00235B54" w:rsidDel="001446C2">
              <w:t xml:space="preserve"> </w:t>
            </w:r>
            <w:r w:rsidRPr="00235B54">
              <w:t>(New, Operational, Under Development, Undergoing a Major Modification, etc.), and may also document important security-related milestones.</w:t>
            </w:r>
          </w:p>
        </w:tc>
      </w:tr>
      <w:tr w:rsidR="00235B54" w14:paraId="1445759F" w14:textId="77777777" w:rsidTr="00235B54">
        <w:trPr>
          <w:cnfStyle w:val="000000010000" w:firstRow="0" w:lastRow="0" w:firstColumn="0" w:lastColumn="0" w:oddVBand="0" w:evenVBand="0" w:oddHBand="0" w:evenHBand="1" w:firstRowFirstColumn="0" w:firstRowLastColumn="0" w:lastRowFirstColumn="0" w:lastRowLastColumn="0"/>
        </w:trPr>
        <w:tc>
          <w:tcPr>
            <w:tcW w:w="1345" w:type="dxa"/>
          </w:tcPr>
          <w:p w14:paraId="7A4C6D60" w14:textId="67A400F6" w:rsidR="00235B54" w:rsidRPr="00235B54" w:rsidRDefault="00235B54" w:rsidP="00731A32">
            <w:pPr>
              <w:pStyle w:val="TableText"/>
              <w:jc w:val="center"/>
            </w:pPr>
            <w:r w:rsidRPr="00235B54">
              <w:t>2.8</w:t>
            </w:r>
          </w:p>
        </w:tc>
        <w:tc>
          <w:tcPr>
            <w:tcW w:w="1980" w:type="dxa"/>
          </w:tcPr>
          <w:p w14:paraId="610CF482" w14:textId="09D2D353" w:rsidR="00235B54" w:rsidRPr="00235B54" w:rsidRDefault="00235B54" w:rsidP="00235B54">
            <w:pPr>
              <w:pStyle w:val="TableText"/>
            </w:pPr>
            <w:r w:rsidRPr="00235B54">
              <w:t>Identify Responsible Parties</w:t>
            </w:r>
          </w:p>
        </w:tc>
        <w:tc>
          <w:tcPr>
            <w:tcW w:w="6025" w:type="dxa"/>
          </w:tcPr>
          <w:p w14:paraId="490D0A00" w14:textId="278B59DA" w:rsidR="00235B54" w:rsidRPr="00235B54" w:rsidRDefault="00235B54" w:rsidP="00235B54">
            <w:pPr>
              <w:pStyle w:val="TableText"/>
            </w:pPr>
            <w:r w:rsidRPr="00235B54">
              <w:t>Assigns appropriate stakeholders for the information system</w:t>
            </w:r>
            <w:r w:rsidRPr="00235B54" w:rsidDel="001446C2">
              <w:t xml:space="preserve"> </w:t>
            </w:r>
            <w:r w:rsidRPr="00235B54">
              <w:t>and ensures their contact information is readily available.</w:t>
            </w:r>
          </w:p>
        </w:tc>
      </w:tr>
      <w:tr w:rsidR="00235B54" w14:paraId="53F397EA" w14:textId="77777777" w:rsidTr="00235B54">
        <w:tc>
          <w:tcPr>
            <w:tcW w:w="1345" w:type="dxa"/>
          </w:tcPr>
          <w:p w14:paraId="15E9FBBB" w14:textId="7EC1A46D" w:rsidR="00235B54" w:rsidRPr="00235B54" w:rsidRDefault="00235B54" w:rsidP="00731A32">
            <w:pPr>
              <w:pStyle w:val="TableText"/>
              <w:jc w:val="center"/>
            </w:pPr>
            <w:r w:rsidRPr="00235B54">
              <w:t>2.10</w:t>
            </w:r>
          </w:p>
        </w:tc>
        <w:tc>
          <w:tcPr>
            <w:tcW w:w="1980" w:type="dxa"/>
          </w:tcPr>
          <w:p w14:paraId="4C6AF3A6" w14:textId="0AF0DA2A" w:rsidR="00235B54" w:rsidRPr="00235B54" w:rsidRDefault="00235B54" w:rsidP="00235B54">
            <w:pPr>
              <w:pStyle w:val="TableText"/>
            </w:pPr>
            <w:r w:rsidRPr="00235B54">
              <w:t>Identify Applicable Governance and/or Enforcement Method(s)</w:t>
            </w:r>
          </w:p>
        </w:tc>
        <w:tc>
          <w:tcPr>
            <w:tcW w:w="6025" w:type="dxa"/>
          </w:tcPr>
          <w:p w14:paraId="3E12026B" w14:textId="4ECD871B" w:rsidR="00235B54" w:rsidRPr="00235B54" w:rsidRDefault="00235B54" w:rsidP="00235B54">
            <w:pPr>
              <w:pStyle w:val="TableText"/>
            </w:pPr>
            <w:r w:rsidRPr="00235B54">
              <w:t>Assigns regulations the information system</w:t>
            </w:r>
            <w:r w:rsidRPr="00235B54" w:rsidDel="001446C2">
              <w:t xml:space="preserve"> </w:t>
            </w:r>
            <w:r w:rsidRPr="00235B54">
              <w:t>must adhere to and how adherence will be ensured.</w:t>
            </w:r>
          </w:p>
        </w:tc>
      </w:tr>
    </w:tbl>
    <w:p w14:paraId="4ECB9FD4" w14:textId="77777777" w:rsidR="00C44539" w:rsidRPr="0019687A" w:rsidRDefault="00C44539" w:rsidP="00C44539">
      <w:pPr>
        <w:pStyle w:val="Heading2"/>
        <w:rPr>
          <w:bCs/>
        </w:rPr>
      </w:pPr>
      <w:bookmarkStart w:id="24" w:name="_Toc188347546"/>
      <w:bookmarkStart w:id="25" w:name="_Toc199102465"/>
      <w:bookmarkEnd w:id="22"/>
      <w:bookmarkEnd w:id="23"/>
      <w:r w:rsidRPr="0019687A">
        <w:rPr>
          <w:bCs/>
        </w:rPr>
        <w:t>Identify System/Infrastructure P</w:t>
      </w:r>
      <w:r>
        <w:rPr>
          <w:bCs/>
        </w:rPr>
        <w:t>oints of Contact (P</w:t>
      </w:r>
      <w:r w:rsidRPr="0019687A">
        <w:rPr>
          <w:bCs/>
        </w:rPr>
        <w:t>OC</w:t>
      </w:r>
      <w:r>
        <w:rPr>
          <w:bCs/>
        </w:rPr>
        <w:t>s)</w:t>
      </w:r>
      <w:bookmarkEnd w:id="24"/>
      <w:bookmarkEnd w:id="25"/>
    </w:p>
    <w:p w14:paraId="74BF5B09" w14:textId="77777777" w:rsidR="00C44539" w:rsidRPr="0019687A" w:rsidRDefault="00C44539" w:rsidP="00C44539">
      <w:r w:rsidRPr="0019687A">
        <w:t xml:space="preserve">After documenting the high-level information on the </w:t>
      </w:r>
      <w:r>
        <w:t xml:space="preserve">information </w:t>
      </w:r>
      <w:r w:rsidRPr="0019687A">
        <w:t xml:space="preserve">system, the </w:t>
      </w:r>
      <w:r>
        <w:t>SSP Author</w:t>
      </w:r>
      <w:r w:rsidRPr="0019687A">
        <w:t xml:space="preserve"> can </w:t>
      </w:r>
      <w:r>
        <w:t xml:space="preserve">proceed to </w:t>
      </w:r>
      <w:r w:rsidRPr="0019687A">
        <w:t xml:space="preserve">identifying the technical personnel involved with the </w:t>
      </w:r>
      <w:r>
        <w:t xml:space="preserve">information </w:t>
      </w:r>
      <w:r w:rsidRPr="0019687A">
        <w:t>syste</w:t>
      </w:r>
      <w:r>
        <w:t>m</w:t>
      </w:r>
      <w:r w:rsidRPr="0019687A">
        <w:t xml:space="preserve">. </w:t>
      </w:r>
      <w:r>
        <w:t>This identification process</w:t>
      </w:r>
      <w:r w:rsidRPr="0019687A">
        <w:t xml:space="preserve"> </w:t>
      </w:r>
      <w:r>
        <w:t>accelerates</w:t>
      </w:r>
      <w:r w:rsidRPr="0019687A">
        <w:t xml:space="preserve"> data gathering</w:t>
      </w:r>
      <w:r>
        <w:t xml:space="preserve"> by </w:t>
      </w:r>
      <w:r w:rsidRPr="0019687A">
        <w:t>allowing parallel lines of effort. Once</w:t>
      </w:r>
      <w:r>
        <w:t xml:space="preserve"> the personnel are</w:t>
      </w:r>
      <w:r w:rsidRPr="0019687A">
        <w:t xml:space="preserve"> identified, the </w:t>
      </w:r>
      <w:r>
        <w:t>SSP Author</w:t>
      </w:r>
      <w:r w:rsidRPr="0019687A">
        <w:t xml:space="preserve"> </w:t>
      </w:r>
      <w:r>
        <w:t>can delegate</w:t>
      </w:r>
      <w:r w:rsidRPr="0019687A">
        <w:t xml:space="preserve"> </w:t>
      </w:r>
      <w:r w:rsidRPr="00786DEC">
        <w:t>task</w:t>
      </w:r>
      <w:r>
        <w:t>(s)</w:t>
      </w:r>
      <w:r w:rsidRPr="00786DEC">
        <w:t xml:space="preserve"> of collecting essential technical data to them</w:t>
      </w:r>
      <w:r w:rsidRPr="0019687A">
        <w:t xml:space="preserve">, </w:t>
      </w:r>
      <w:r w:rsidRPr="00786DEC">
        <w:t>aligning assignments with their respective areas of expertise</w:t>
      </w:r>
      <w:r w:rsidRPr="0019687A">
        <w:t>. This</w:t>
      </w:r>
      <w:r w:rsidRPr="00786DEC">
        <w:rPr>
          <w:rFonts w:ascii="Arial" w:hAnsi="Arial" w:cs="Arial"/>
          <w:color w:val="333333"/>
          <w:sz w:val="21"/>
          <w:szCs w:val="21"/>
          <w:shd w:val="clear" w:color="auto" w:fill="FFFFFF"/>
        </w:rPr>
        <w:t xml:space="preserve"> </w:t>
      </w:r>
      <w:r w:rsidRPr="00786DEC">
        <w:t>approach facilitates a more efficient and comprehensive data collection process</w:t>
      </w:r>
      <w:r w:rsidRPr="0019687A">
        <w:t>.</w:t>
      </w:r>
    </w:p>
    <w:p w14:paraId="6C144BFF" w14:textId="77777777" w:rsidR="00C44539" w:rsidRPr="0019687A" w:rsidRDefault="00C44539" w:rsidP="00C44539">
      <w:pPr>
        <w:pStyle w:val="Heading2"/>
      </w:pPr>
      <w:bookmarkStart w:id="26" w:name="_Toc188347547"/>
      <w:bookmarkStart w:id="27" w:name="_Toc199102466"/>
      <w:r w:rsidRPr="0019687A">
        <w:rPr>
          <w:bCs/>
        </w:rPr>
        <w:t xml:space="preserve">Define </w:t>
      </w:r>
      <w:r>
        <w:rPr>
          <w:bCs/>
        </w:rPr>
        <w:t xml:space="preserve">the </w:t>
      </w:r>
      <w:r w:rsidRPr="0019687A">
        <w:rPr>
          <w:bCs/>
        </w:rPr>
        <w:t>Authorization Boundary</w:t>
      </w:r>
      <w:bookmarkEnd w:id="26"/>
      <w:bookmarkEnd w:id="27"/>
    </w:p>
    <w:p w14:paraId="61B46CD9" w14:textId="77777777" w:rsidR="00C44539" w:rsidRDefault="00C44539" w:rsidP="00C44539">
      <w:bookmarkStart w:id="28" w:name="_Hlk187314988"/>
      <w:bookmarkStart w:id="29" w:name="_Ref146869718"/>
      <w:r w:rsidRPr="0019687A">
        <w:t xml:space="preserve">This portion of the SSP development process provides </w:t>
      </w:r>
      <w:r>
        <w:t>more specific</w:t>
      </w:r>
      <w:r w:rsidRPr="0019687A">
        <w:t xml:space="preserve"> component </w:t>
      </w:r>
      <w:r>
        <w:t>meta-</w:t>
      </w:r>
      <w:r w:rsidRPr="0019687A">
        <w:t xml:space="preserve">data of the </w:t>
      </w:r>
      <w:r>
        <w:t xml:space="preserve">information </w:t>
      </w:r>
      <w:r w:rsidRPr="0019687A">
        <w:t xml:space="preserve">system, </w:t>
      </w:r>
      <w:r w:rsidRPr="00FD6E67">
        <w:t>thereby facilitating a precise delineation of the authorization boundary</w:t>
      </w:r>
      <w:r>
        <w:rPr>
          <w:rStyle w:val="FootnoteReference"/>
        </w:rPr>
        <w:footnoteReference w:id="4"/>
      </w:r>
      <w:r w:rsidRPr="00FD6E67">
        <w:t xml:space="preserve"> and any pertinent supporting information</w:t>
      </w:r>
      <w:r w:rsidRPr="0019687A">
        <w:t xml:space="preserve">. This process </w:t>
      </w:r>
      <w:r>
        <w:t>includes the following tasks along with brief explanations:</w:t>
      </w:r>
      <w:r w:rsidRPr="0019687A" w:rsidDel="00FD6E67">
        <w:t xml:space="preserve"> </w:t>
      </w:r>
    </w:p>
    <w:p w14:paraId="4D03D13A" w14:textId="650591F1" w:rsidR="00515F57" w:rsidRDefault="00515F57" w:rsidP="00515F57">
      <w:pPr>
        <w:pStyle w:val="Caption"/>
        <w:keepNext/>
      </w:pPr>
      <w:bookmarkStart w:id="30" w:name="_Hlk199102049"/>
      <w:r>
        <w:t xml:space="preserve">Table </w:t>
      </w:r>
      <w:fldSimple w:instr=" SEQ Table \* ARABIC ">
        <w:r w:rsidR="00731A32">
          <w:rPr>
            <w:noProof/>
          </w:rPr>
          <w:t>3</w:t>
        </w:r>
      </w:fldSimple>
      <w:r>
        <w:t>. Authorization Boundary Definition Tasks</w:t>
      </w:r>
    </w:p>
    <w:tbl>
      <w:tblPr>
        <w:tblStyle w:val="ACTTableStyle"/>
        <w:tblW w:w="0" w:type="auto"/>
        <w:tblLook w:val="0420" w:firstRow="1" w:lastRow="0" w:firstColumn="0" w:lastColumn="0" w:noHBand="0" w:noVBand="1"/>
      </w:tblPr>
      <w:tblGrid>
        <w:gridCol w:w="1345"/>
        <w:gridCol w:w="1980"/>
        <w:gridCol w:w="6025"/>
      </w:tblGrid>
      <w:tr w:rsidR="00515F57" w14:paraId="42E23450" w14:textId="77777777" w:rsidTr="005461D6">
        <w:trPr>
          <w:cnfStyle w:val="100000000000" w:firstRow="1" w:lastRow="0" w:firstColumn="0" w:lastColumn="0" w:oddVBand="0" w:evenVBand="0" w:oddHBand="0" w:evenHBand="0" w:firstRowFirstColumn="0" w:firstRowLastColumn="0" w:lastRowFirstColumn="0" w:lastRowLastColumn="0"/>
        </w:trPr>
        <w:tc>
          <w:tcPr>
            <w:tcW w:w="1345" w:type="dxa"/>
          </w:tcPr>
          <w:p w14:paraId="267E871F" w14:textId="77777777" w:rsidR="00515F57" w:rsidRDefault="00515F57" w:rsidP="00731A32">
            <w:r>
              <w:t>SSP Section</w:t>
            </w:r>
          </w:p>
        </w:tc>
        <w:tc>
          <w:tcPr>
            <w:tcW w:w="1980" w:type="dxa"/>
          </w:tcPr>
          <w:p w14:paraId="5F127D10" w14:textId="54C268A4" w:rsidR="00515F57" w:rsidRDefault="00553F1B" w:rsidP="005461D6">
            <w:r>
              <w:t>Task</w:t>
            </w:r>
          </w:p>
        </w:tc>
        <w:tc>
          <w:tcPr>
            <w:tcW w:w="6025" w:type="dxa"/>
          </w:tcPr>
          <w:p w14:paraId="6354AF9E" w14:textId="77777777" w:rsidR="00515F57" w:rsidRPr="00620E65" w:rsidRDefault="00515F57" w:rsidP="005461D6">
            <w:pPr>
              <w:rPr>
                <w:b w:val="0"/>
                <w:bCs w:val="0"/>
              </w:rPr>
            </w:pPr>
            <w:r>
              <w:t>Description</w:t>
            </w:r>
          </w:p>
        </w:tc>
      </w:tr>
      <w:tr w:rsidR="007603B0" w14:paraId="5441E9DB" w14:textId="77777777" w:rsidTr="005461D6">
        <w:tc>
          <w:tcPr>
            <w:tcW w:w="1345" w:type="dxa"/>
          </w:tcPr>
          <w:p w14:paraId="7AFDBAD3" w14:textId="74E9AFEE" w:rsidR="00515F57" w:rsidRPr="000451FD" w:rsidRDefault="00515F57" w:rsidP="00731A32">
            <w:pPr>
              <w:pStyle w:val="TableText"/>
              <w:jc w:val="center"/>
            </w:pPr>
            <w:r w:rsidRPr="000451FD">
              <w:t>2.6</w:t>
            </w:r>
          </w:p>
        </w:tc>
        <w:tc>
          <w:tcPr>
            <w:tcW w:w="1980" w:type="dxa"/>
          </w:tcPr>
          <w:p w14:paraId="72F521B7" w14:textId="09768BE2" w:rsidR="00515F57" w:rsidRPr="000451FD" w:rsidRDefault="00515F57" w:rsidP="000451FD">
            <w:pPr>
              <w:pStyle w:val="TableText"/>
            </w:pPr>
            <w:r w:rsidRPr="000451FD">
              <w:t>Define System Architecture</w:t>
            </w:r>
          </w:p>
        </w:tc>
        <w:tc>
          <w:tcPr>
            <w:tcW w:w="6025" w:type="dxa"/>
          </w:tcPr>
          <w:p w14:paraId="411B6D6E" w14:textId="51099E68" w:rsidR="00515F57" w:rsidRPr="000451FD" w:rsidRDefault="00515F57" w:rsidP="000451FD">
            <w:pPr>
              <w:pStyle w:val="TableText"/>
            </w:pPr>
            <w:r w:rsidRPr="000451FD">
              <w:t>This outlines the basic setup of the system and any associated information flows without specific details of information system components.</w:t>
            </w:r>
          </w:p>
        </w:tc>
      </w:tr>
      <w:tr w:rsidR="007603B0" w14:paraId="33E81894"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7FB548AD" w14:textId="47AA4AB6" w:rsidR="00951A13" w:rsidRPr="000451FD" w:rsidRDefault="00951A13" w:rsidP="00731A32">
            <w:pPr>
              <w:pStyle w:val="TableText"/>
              <w:jc w:val="center"/>
            </w:pPr>
            <w:r w:rsidRPr="000451FD">
              <w:t>2.6</w:t>
            </w:r>
          </w:p>
        </w:tc>
        <w:tc>
          <w:tcPr>
            <w:tcW w:w="1980" w:type="dxa"/>
          </w:tcPr>
          <w:p w14:paraId="68B2180C" w14:textId="2FA8FB13" w:rsidR="00951A13" w:rsidRPr="000451FD" w:rsidRDefault="00951A13" w:rsidP="000451FD">
            <w:pPr>
              <w:pStyle w:val="TableText"/>
            </w:pPr>
            <w:r w:rsidRPr="000451FD">
              <w:t>Develop the Draft Authorization Boundary Diagram</w:t>
            </w:r>
          </w:p>
        </w:tc>
        <w:tc>
          <w:tcPr>
            <w:tcW w:w="6025" w:type="dxa"/>
          </w:tcPr>
          <w:p w14:paraId="1351604D" w14:textId="00B4C86B" w:rsidR="00951A13" w:rsidRPr="000451FD" w:rsidRDefault="00951A13" w:rsidP="000451FD">
            <w:pPr>
              <w:pStyle w:val="TableText"/>
            </w:pPr>
            <w:r w:rsidRPr="000451FD">
              <w:t>Provides a clear, unambiguous visual representation of the full set of logical and/or physical components that comprise the monolithic “thing” that will receive Authority to Operate (ATO) from the AO.</w:t>
            </w:r>
          </w:p>
        </w:tc>
      </w:tr>
      <w:tr w:rsidR="00951A13" w14:paraId="65B6EF99" w14:textId="77777777" w:rsidTr="005461D6">
        <w:tc>
          <w:tcPr>
            <w:tcW w:w="1345" w:type="dxa"/>
          </w:tcPr>
          <w:p w14:paraId="6A03BEDA" w14:textId="47120E07" w:rsidR="00951A13" w:rsidRPr="000451FD" w:rsidRDefault="00951A13" w:rsidP="00731A32">
            <w:pPr>
              <w:pStyle w:val="TableText"/>
              <w:jc w:val="center"/>
            </w:pPr>
            <w:r w:rsidRPr="000451FD">
              <w:t>2.7.1, 2.7.2</w:t>
            </w:r>
          </w:p>
        </w:tc>
        <w:tc>
          <w:tcPr>
            <w:tcW w:w="1980" w:type="dxa"/>
          </w:tcPr>
          <w:p w14:paraId="2CBDB046" w14:textId="32797369" w:rsidR="00951A13" w:rsidRPr="000451FD" w:rsidRDefault="00951A13" w:rsidP="000451FD">
            <w:pPr>
              <w:pStyle w:val="TableText"/>
            </w:pPr>
            <w:r w:rsidRPr="000451FD">
              <w:t>Compile Hardware and Software Inventories</w:t>
            </w:r>
          </w:p>
        </w:tc>
        <w:tc>
          <w:tcPr>
            <w:tcW w:w="6025" w:type="dxa"/>
          </w:tcPr>
          <w:p w14:paraId="042049AC" w14:textId="784D4202" w:rsidR="00951A13" w:rsidRPr="000451FD" w:rsidRDefault="00951A13" w:rsidP="000451FD">
            <w:pPr>
              <w:pStyle w:val="TableText"/>
            </w:pPr>
            <w:r w:rsidRPr="000451FD">
              <w:t>Provides the full inventory of every hardware and software component inside the Authorization Boundary.</w:t>
            </w:r>
          </w:p>
        </w:tc>
      </w:tr>
      <w:bookmarkEnd w:id="30"/>
      <w:tr w:rsidR="00951A13" w14:paraId="6642F8E3"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3612AF8D" w14:textId="0A91AA90" w:rsidR="00951A13" w:rsidRPr="000451FD" w:rsidRDefault="00951A13" w:rsidP="00731A32">
            <w:pPr>
              <w:pStyle w:val="TableText"/>
              <w:jc w:val="center"/>
            </w:pPr>
            <w:r w:rsidRPr="000451FD">
              <w:t>2.7.3</w:t>
            </w:r>
          </w:p>
        </w:tc>
        <w:tc>
          <w:tcPr>
            <w:tcW w:w="1980" w:type="dxa"/>
          </w:tcPr>
          <w:p w14:paraId="05E58E71" w14:textId="115FE1CF" w:rsidR="00951A13" w:rsidRPr="000451FD" w:rsidRDefault="007603B0" w:rsidP="000451FD">
            <w:pPr>
              <w:pStyle w:val="TableText"/>
            </w:pPr>
            <w:r w:rsidRPr="000451FD">
              <w:t>Document Ports / Protocols / Services</w:t>
            </w:r>
          </w:p>
        </w:tc>
        <w:tc>
          <w:tcPr>
            <w:tcW w:w="6025" w:type="dxa"/>
          </w:tcPr>
          <w:p w14:paraId="372459B2" w14:textId="7E2484A6" w:rsidR="004E2E27" w:rsidRDefault="004E2E27" w:rsidP="000451FD">
            <w:pPr>
              <w:pStyle w:val="TableText"/>
            </w:pPr>
            <w:r>
              <w:t xml:space="preserve">Details all applications, protocols, and </w:t>
            </w:r>
            <w:r w:rsidRPr="000451FD">
              <w:t>services</w:t>
            </w:r>
            <w:r>
              <w:t xml:space="preserve"> (with their associated network ports) used within the Authorization Boundary. A Ports, Protocols, and Services (PP&amp;S) list  provides support to:</w:t>
            </w:r>
          </w:p>
          <w:p w14:paraId="0891CF98" w14:textId="32F73CDE" w:rsidR="004E2E27" w:rsidRDefault="004E2E27" w:rsidP="004E2E27">
            <w:pPr>
              <w:pStyle w:val="TableBullet"/>
            </w:pPr>
            <w:r>
              <w:t>Acquisition and Development</w:t>
            </w:r>
          </w:p>
          <w:p w14:paraId="5CD5AA19" w14:textId="1EA27E6B" w:rsidR="004E2E27" w:rsidRDefault="004E2E27" w:rsidP="004E2E27">
            <w:pPr>
              <w:pStyle w:val="TableBullet"/>
            </w:pPr>
            <w:r>
              <w:t>Certification/Authorization/Accreditation</w:t>
            </w:r>
          </w:p>
          <w:p w14:paraId="0BEB5D8C" w14:textId="4754C2CE" w:rsidR="004E2E27" w:rsidRDefault="004E2E27" w:rsidP="004E2E27">
            <w:pPr>
              <w:pStyle w:val="TableBullet"/>
            </w:pPr>
            <w:r>
              <w:lastRenderedPageBreak/>
              <w:t>Enterprise, Organization, and/or System Designated Accrediting Authority (DAA)</w:t>
            </w:r>
          </w:p>
          <w:p w14:paraId="5F707CE1" w14:textId="593342B5" w:rsidR="004E2E27" w:rsidRDefault="004E2E27" w:rsidP="004E2E27">
            <w:pPr>
              <w:pStyle w:val="TableBullet"/>
            </w:pPr>
            <w:r>
              <w:t>NetOps &amp; Firewall Administrators</w:t>
            </w:r>
          </w:p>
          <w:p w14:paraId="7973A657" w14:textId="07C2D272" w:rsidR="004E2E27" w:rsidRDefault="004E2E27" w:rsidP="004E2E27">
            <w:pPr>
              <w:pStyle w:val="TableBullet"/>
            </w:pPr>
            <w:r>
              <w:t>Perimeter and boundary defense</w:t>
            </w:r>
          </w:p>
          <w:p w14:paraId="52962CD6" w14:textId="7AA352A7" w:rsidR="00951A13" w:rsidRPr="00235B54" w:rsidRDefault="004E2E27" w:rsidP="004E2E27">
            <w:pPr>
              <w:pStyle w:val="TableBullet"/>
            </w:pPr>
            <w:r>
              <w:t>Connection approval processes</w:t>
            </w:r>
          </w:p>
        </w:tc>
      </w:tr>
      <w:tr w:rsidR="00951A13" w14:paraId="3862A895" w14:textId="77777777" w:rsidTr="005461D6">
        <w:tc>
          <w:tcPr>
            <w:tcW w:w="1345" w:type="dxa"/>
          </w:tcPr>
          <w:p w14:paraId="325312ED" w14:textId="506E9DB9" w:rsidR="00951A13" w:rsidRPr="000451FD" w:rsidRDefault="00951A13" w:rsidP="00731A32">
            <w:pPr>
              <w:pStyle w:val="TableText"/>
              <w:jc w:val="center"/>
            </w:pPr>
            <w:r w:rsidRPr="000451FD">
              <w:lastRenderedPageBreak/>
              <w:t>2.7.5</w:t>
            </w:r>
          </w:p>
        </w:tc>
        <w:tc>
          <w:tcPr>
            <w:tcW w:w="1980" w:type="dxa"/>
          </w:tcPr>
          <w:p w14:paraId="3809EE9B" w14:textId="42633664" w:rsidR="00951A13" w:rsidRPr="000451FD" w:rsidRDefault="000451FD" w:rsidP="000451FD">
            <w:pPr>
              <w:pStyle w:val="TableText"/>
            </w:pPr>
            <w:r w:rsidRPr="000451FD">
              <w:t>Document all Interconnections</w:t>
            </w:r>
          </w:p>
        </w:tc>
        <w:tc>
          <w:tcPr>
            <w:tcW w:w="6025" w:type="dxa"/>
          </w:tcPr>
          <w:p w14:paraId="70138859" w14:textId="6BC95099" w:rsidR="00951A13" w:rsidRPr="000451FD" w:rsidRDefault="004E2E27" w:rsidP="000451FD">
            <w:pPr>
              <w:pStyle w:val="TableText"/>
            </w:pPr>
            <w:r w:rsidRPr="000451FD">
              <w:t>Details all data flows into and out of the Authorization Boundary.</w:t>
            </w:r>
          </w:p>
        </w:tc>
      </w:tr>
      <w:tr w:rsidR="00951A13" w14:paraId="3B247C6E"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3BEA2556" w14:textId="18EA2DE2" w:rsidR="00951A13" w:rsidRPr="000451FD" w:rsidRDefault="00951A13" w:rsidP="00731A32">
            <w:pPr>
              <w:pStyle w:val="TableText"/>
              <w:jc w:val="center"/>
            </w:pPr>
            <w:r w:rsidRPr="000451FD">
              <w:t>2.6</w:t>
            </w:r>
          </w:p>
        </w:tc>
        <w:tc>
          <w:tcPr>
            <w:tcW w:w="1980" w:type="dxa"/>
          </w:tcPr>
          <w:p w14:paraId="20A7197A" w14:textId="09D8AEA8" w:rsidR="00951A13" w:rsidRPr="000451FD" w:rsidRDefault="000451FD" w:rsidP="000451FD">
            <w:pPr>
              <w:pStyle w:val="TableText"/>
            </w:pPr>
            <w:r w:rsidRPr="000451FD">
              <w:t>Develop the Final Authorization Boundary Diagram</w:t>
            </w:r>
          </w:p>
        </w:tc>
        <w:tc>
          <w:tcPr>
            <w:tcW w:w="6025" w:type="dxa"/>
          </w:tcPr>
          <w:p w14:paraId="458930DE" w14:textId="0A0C4EE7" w:rsidR="00951A13" w:rsidRPr="000451FD" w:rsidRDefault="004E2E27" w:rsidP="000451FD">
            <w:pPr>
              <w:pStyle w:val="TableText"/>
            </w:pPr>
            <w:r w:rsidRPr="000451FD">
              <w:t>The information collected by the SSP Author and any assigned delegates will be used to provide specific component information and, if needed, refine or redefine the Authorization Boundary.</w:t>
            </w:r>
          </w:p>
        </w:tc>
      </w:tr>
    </w:tbl>
    <w:p w14:paraId="1896660A" w14:textId="7594E410" w:rsidR="00C44539" w:rsidRPr="0019687A" w:rsidRDefault="00C44539" w:rsidP="00C44539">
      <w:pPr>
        <w:pStyle w:val="Heading2"/>
        <w:rPr>
          <w:bCs/>
        </w:rPr>
      </w:pPr>
      <w:bookmarkStart w:id="31" w:name="_Toc188347548"/>
      <w:bookmarkStart w:id="32" w:name="_Toc199102467"/>
      <w:bookmarkEnd w:id="28"/>
      <w:r w:rsidRPr="0019687A">
        <w:rPr>
          <w:bCs/>
        </w:rPr>
        <w:t xml:space="preserve">Document </w:t>
      </w:r>
      <w:r w:rsidR="00C60AD7">
        <w:rPr>
          <w:bCs/>
        </w:rPr>
        <w:t xml:space="preserve">the </w:t>
      </w:r>
      <w:r w:rsidRPr="0019687A">
        <w:rPr>
          <w:bCs/>
        </w:rPr>
        <w:t>System Configuration</w:t>
      </w:r>
      <w:bookmarkEnd w:id="31"/>
      <w:bookmarkEnd w:id="32"/>
    </w:p>
    <w:p w14:paraId="5CD54A19" w14:textId="77777777" w:rsidR="00C44539" w:rsidRDefault="00C44539" w:rsidP="00C44539">
      <w:r w:rsidRPr="0019687A">
        <w:t xml:space="preserve">This portion of the SSP development process provides the configuration details of the </w:t>
      </w:r>
      <w:r>
        <w:t xml:space="preserve">information </w:t>
      </w:r>
      <w:r w:rsidRPr="0019687A">
        <w:t xml:space="preserve">system. As with the process of developing the authorization boundary, the </w:t>
      </w:r>
      <w:r>
        <w:t>SSP Author and any assigned delegates</w:t>
      </w:r>
      <w:r w:rsidRPr="0019687A" w:rsidDel="00CC635F">
        <w:t xml:space="preserve"> </w:t>
      </w:r>
      <w:r>
        <w:t xml:space="preserve">can </w:t>
      </w:r>
      <w:r w:rsidRPr="0019687A">
        <w:t>collect th</w:t>
      </w:r>
      <w:r>
        <w:t>is</w:t>
      </w:r>
      <w:r w:rsidRPr="0019687A">
        <w:t xml:space="preserve"> information simultaneously.</w:t>
      </w:r>
      <w:r w:rsidRPr="00CC635F">
        <w:t xml:space="preserve"> </w:t>
      </w:r>
      <w:r w:rsidRPr="0019687A">
        <w:t xml:space="preserve">This process </w:t>
      </w:r>
      <w:r>
        <w:t>includes the following tasks along with brief explanations:</w:t>
      </w:r>
    </w:p>
    <w:p w14:paraId="6EE69B46" w14:textId="07202683" w:rsidR="00553F1B" w:rsidRDefault="00553F1B" w:rsidP="00553F1B">
      <w:pPr>
        <w:pStyle w:val="Caption"/>
        <w:keepNext/>
      </w:pPr>
      <w:r>
        <w:t xml:space="preserve">Table </w:t>
      </w:r>
      <w:fldSimple w:instr=" SEQ Table \* ARABIC ">
        <w:r w:rsidR="00731A32">
          <w:rPr>
            <w:noProof/>
          </w:rPr>
          <w:t>4</w:t>
        </w:r>
      </w:fldSimple>
      <w:r>
        <w:t xml:space="preserve">. </w:t>
      </w:r>
      <w:r w:rsidR="000478FB">
        <w:t>System Configuration</w:t>
      </w:r>
      <w:r>
        <w:t xml:space="preserve"> Definition Tasks</w:t>
      </w:r>
    </w:p>
    <w:tbl>
      <w:tblPr>
        <w:tblStyle w:val="ACTTableStyle"/>
        <w:tblW w:w="0" w:type="auto"/>
        <w:tblLook w:val="0420" w:firstRow="1" w:lastRow="0" w:firstColumn="0" w:lastColumn="0" w:noHBand="0" w:noVBand="1"/>
      </w:tblPr>
      <w:tblGrid>
        <w:gridCol w:w="1345"/>
        <w:gridCol w:w="1980"/>
        <w:gridCol w:w="6025"/>
      </w:tblGrid>
      <w:tr w:rsidR="00553F1B" w14:paraId="72DD44CD" w14:textId="77777777" w:rsidTr="005461D6">
        <w:trPr>
          <w:cnfStyle w:val="100000000000" w:firstRow="1" w:lastRow="0" w:firstColumn="0" w:lastColumn="0" w:oddVBand="0" w:evenVBand="0" w:oddHBand="0" w:evenHBand="0" w:firstRowFirstColumn="0" w:firstRowLastColumn="0" w:lastRowFirstColumn="0" w:lastRowLastColumn="0"/>
        </w:trPr>
        <w:tc>
          <w:tcPr>
            <w:tcW w:w="1345" w:type="dxa"/>
          </w:tcPr>
          <w:p w14:paraId="1FDFBAF4" w14:textId="77777777" w:rsidR="00553F1B" w:rsidRDefault="00553F1B" w:rsidP="00731A32">
            <w:r>
              <w:t>SSP Section</w:t>
            </w:r>
          </w:p>
        </w:tc>
        <w:tc>
          <w:tcPr>
            <w:tcW w:w="1980" w:type="dxa"/>
          </w:tcPr>
          <w:p w14:paraId="6513D31E" w14:textId="77777777" w:rsidR="00553F1B" w:rsidRDefault="00553F1B" w:rsidP="005461D6">
            <w:r>
              <w:t>Task</w:t>
            </w:r>
          </w:p>
        </w:tc>
        <w:tc>
          <w:tcPr>
            <w:tcW w:w="6025" w:type="dxa"/>
          </w:tcPr>
          <w:p w14:paraId="449713BE" w14:textId="77777777" w:rsidR="00553F1B" w:rsidRPr="00620E65" w:rsidRDefault="00553F1B" w:rsidP="005461D6">
            <w:pPr>
              <w:rPr>
                <w:b w:val="0"/>
                <w:bCs w:val="0"/>
              </w:rPr>
            </w:pPr>
            <w:r>
              <w:t>Description</w:t>
            </w:r>
          </w:p>
        </w:tc>
      </w:tr>
      <w:tr w:rsidR="00553F1B" w14:paraId="13134B00" w14:textId="77777777" w:rsidTr="005461D6">
        <w:tc>
          <w:tcPr>
            <w:tcW w:w="1345" w:type="dxa"/>
          </w:tcPr>
          <w:p w14:paraId="2DA55214" w14:textId="69A4D603" w:rsidR="00553F1B" w:rsidRPr="000451FD" w:rsidRDefault="00553F1B" w:rsidP="00731A32">
            <w:pPr>
              <w:pStyle w:val="TableText"/>
              <w:jc w:val="center"/>
            </w:pPr>
            <w:r w:rsidRPr="000451FD">
              <w:t>2.</w:t>
            </w:r>
            <w:r w:rsidR="000478FB">
              <w:t>7.4</w:t>
            </w:r>
          </w:p>
        </w:tc>
        <w:tc>
          <w:tcPr>
            <w:tcW w:w="1980" w:type="dxa"/>
          </w:tcPr>
          <w:p w14:paraId="3A4A886E" w14:textId="7924DD25" w:rsidR="00553F1B" w:rsidRPr="00D27E8D" w:rsidRDefault="000478FB" w:rsidP="005461D6">
            <w:pPr>
              <w:pStyle w:val="TableText"/>
            </w:pPr>
            <w:r w:rsidRPr="00D27E8D">
              <w:t>Document System Hardening Techniques</w:t>
            </w:r>
          </w:p>
        </w:tc>
        <w:tc>
          <w:tcPr>
            <w:tcW w:w="6025" w:type="dxa"/>
          </w:tcPr>
          <w:p w14:paraId="5860C285" w14:textId="527E307C" w:rsidR="00553F1B" w:rsidRPr="000451FD" w:rsidRDefault="000478FB" w:rsidP="005461D6">
            <w:pPr>
              <w:pStyle w:val="TableText"/>
            </w:pPr>
            <w:r>
              <w:t>I</w:t>
            </w:r>
            <w:r w:rsidRPr="0019687A">
              <w:t xml:space="preserve">dentifies methods </w:t>
            </w:r>
            <w:r>
              <w:t>utilized</w:t>
            </w:r>
            <w:r w:rsidRPr="0019687A">
              <w:t xml:space="preserve"> to harden</w:t>
            </w:r>
            <w:r>
              <w:rPr>
                <w:rStyle w:val="FootnoteReference"/>
                <w:b/>
                <w:bCs/>
              </w:rPr>
              <w:footnoteReference w:id="5"/>
            </w:r>
            <w:r w:rsidRPr="0019687A">
              <w:t xml:space="preserve"> the </w:t>
            </w:r>
            <w:r>
              <w:t xml:space="preserve">information </w:t>
            </w:r>
            <w:r w:rsidRPr="0019687A">
              <w:t>syste</w:t>
            </w:r>
            <w:r>
              <w:t xml:space="preserve">m. These methods may be accomplished </w:t>
            </w:r>
            <w:r w:rsidRPr="0019687A">
              <w:t>manual</w:t>
            </w:r>
            <w:r>
              <w:t>ly</w:t>
            </w:r>
            <w:r w:rsidRPr="0019687A">
              <w:t xml:space="preserve"> or automatically</w:t>
            </w:r>
            <w:r>
              <w:t xml:space="preserve"> by a variety of methods and/or tools including </w:t>
            </w:r>
            <w:r w:rsidRPr="0019687A">
              <w:t xml:space="preserve">specific </w:t>
            </w:r>
            <w:r w:rsidRPr="00E22B28">
              <w:t>Security Technical Implementation Guide</w:t>
            </w:r>
            <w:r>
              <w:t>(s) (STIG)s, system hardening guides,</w:t>
            </w:r>
            <w:r w:rsidRPr="0019687A">
              <w:t xml:space="preserve"> </w:t>
            </w:r>
            <w:r>
              <w:t xml:space="preserve">secure development guides, </w:t>
            </w:r>
            <w:r w:rsidRPr="0019687A">
              <w:t>analysis software used</w:t>
            </w:r>
            <w:r>
              <w:t>, etc.</w:t>
            </w:r>
          </w:p>
        </w:tc>
      </w:tr>
      <w:tr w:rsidR="00553F1B" w14:paraId="19CEAEE6"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6630FAF1" w14:textId="41843351" w:rsidR="00553F1B" w:rsidRPr="000451FD" w:rsidRDefault="00553F1B" w:rsidP="00731A32">
            <w:pPr>
              <w:pStyle w:val="TableText"/>
              <w:jc w:val="center"/>
            </w:pPr>
            <w:r w:rsidRPr="000451FD">
              <w:t>2.</w:t>
            </w:r>
            <w:r w:rsidR="000478FB">
              <w:t>7.6</w:t>
            </w:r>
          </w:p>
        </w:tc>
        <w:tc>
          <w:tcPr>
            <w:tcW w:w="1980" w:type="dxa"/>
          </w:tcPr>
          <w:p w14:paraId="0017D562" w14:textId="5CE034F3" w:rsidR="00553F1B" w:rsidRPr="00D27E8D" w:rsidRDefault="000478FB" w:rsidP="005461D6">
            <w:pPr>
              <w:pStyle w:val="TableText"/>
            </w:pPr>
            <w:r w:rsidRPr="00D27E8D">
              <w:t>Document User Roles / Privileges</w:t>
            </w:r>
          </w:p>
        </w:tc>
        <w:tc>
          <w:tcPr>
            <w:tcW w:w="6025" w:type="dxa"/>
          </w:tcPr>
          <w:p w14:paraId="2D61BE4F" w14:textId="00EC8B16" w:rsidR="00553F1B" w:rsidRPr="000451FD" w:rsidRDefault="000478FB" w:rsidP="005461D6">
            <w:pPr>
              <w:pStyle w:val="TableText"/>
            </w:pPr>
            <w:r>
              <w:t>Identifies an inventory of</w:t>
            </w:r>
            <w:r w:rsidRPr="0019687A">
              <w:t xml:space="preserve"> all </w:t>
            </w:r>
            <w:r>
              <w:t>authenticated</w:t>
            </w:r>
            <w:r w:rsidRPr="0019687A">
              <w:t xml:space="preserve"> </w:t>
            </w:r>
            <w:r>
              <w:t xml:space="preserve">user </w:t>
            </w:r>
            <w:r w:rsidRPr="0019687A">
              <w:t>roles</w:t>
            </w:r>
            <w:r>
              <w:t xml:space="preserve"> (admin, supervisor, user, etc.)</w:t>
            </w:r>
            <w:r w:rsidRPr="0019687A">
              <w:t xml:space="preserve"> in the </w:t>
            </w:r>
            <w:r>
              <w:t xml:space="preserve">information </w:t>
            </w:r>
            <w:r w:rsidRPr="0019687A">
              <w:t>system and privileges</w:t>
            </w:r>
            <w:r>
              <w:t xml:space="preserve"> (read, create, edit, delete, etc.)</w:t>
            </w:r>
            <w:r w:rsidRPr="0019687A">
              <w:t xml:space="preserve"> </w:t>
            </w:r>
            <w:r>
              <w:t xml:space="preserve">of </w:t>
            </w:r>
            <w:r w:rsidRPr="0019687A">
              <w:t>each.</w:t>
            </w:r>
          </w:p>
        </w:tc>
      </w:tr>
      <w:tr w:rsidR="00553F1B" w14:paraId="17F410A1" w14:textId="77777777" w:rsidTr="005461D6">
        <w:tc>
          <w:tcPr>
            <w:tcW w:w="1345" w:type="dxa"/>
          </w:tcPr>
          <w:p w14:paraId="291878A2" w14:textId="6E4B7E0A" w:rsidR="00553F1B" w:rsidRPr="000451FD" w:rsidRDefault="00553F1B" w:rsidP="00731A32">
            <w:pPr>
              <w:pStyle w:val="TableText"/>
              <w:jc w:val="center"/>
            </w:pPr>
            <w:r w:rsidRPr="000451FD">
              <w:t>2.</w:t>
            </w:r>
            <w:r w:rsidR="000478FB">
              <w:t>9</w:t>
            </w:r>
          </w:p>
        </w:tc>
        <w:tc>
          <w:tcPr>
            <w:tcW w:w="1980" w:type="dxa"/>
          </w:tcPr>
          <w:p w14:paraId="2AD8B8D8" w14:textId="244E4628" w:rsidR="00553F1B" w:rsidRPr="00D27E8D" w:rsidRDefault="000478FB" w:rsidP="005461D6">
            <w:pPr>
              <w:pStyle w:val="TableText"/>
            </w:pPr>
            <w:r w:rsidRPr="00D27E8D">
              <w:t>Document Rules of Behavior</w:t>
            </w:r>
          </w:p>
        </w:tc>
        <w:tc>
          <w:tcPr>
            <w:tcW w:w="6025" w:type="dxa"/>
          </w:tcPr>
          <w:p w14:paraId="5737EFB6" w14:textId="1A941BB0" w:rsidR="00553F1B" w:rsidRPr="000451FD" w:rsidRDefault="000478FB" w:rsidP="005461D6">
            <w:pPr>
              <w:pStyle w:val="TableText"/>
            </w:pPr>
            <w:r>
              <w:t>Identifies</w:t>
            </w:r>
            <w:r w:rsidRPr="0019687A">
              <w:t xml:space="preserve"> rules of behavior </w:t>
            </w:r>
            <w:r>
              <w:t>prescribed</w:t>
            </w:r>
            <w:r w:rsidRPr="0019687A">
              <w:t xml:space="preserve"> by </w:t>
            </w:r>
            <w:r>
              <w:t>external and/or internal organizational authorities</w:t>
            </w:r>
            <w:r w:rsidRPr="0019687A">
              <w:t xml:space="preserve"> and additional rules added specifically for the </w:t>
            </w:r>
            <w:r>
              <w:t xml:space="preserve">information </w:t>
            </w:r>
            <w:r w:rsidRPr="0019687A">
              <w:t>system.</w:t>
            </w:r>
            <w:r>
              <w:t xml:space="preserve"> This may</w:t>
            </w:r>
            <w:r w:rsidRPr="0019687A">
              <w:t xml:space="preserve"> be divided into two separate lines of effort</w:t>
            </w:r>
            <w:r>
              <w:t xml:space="preserve">: </w:t>
            </w:r>
            <w:r w:rsidRPr="00D27E8D">
              <w:rPr>
                <w:i/>
                <w:iCs/>
              </w:rPr>
              <w:t>Organizational Rules of Behavior</w:t>
            </w:r>
            <w:r w:rsidRPr="0019687A">
              <w:t xml:space="preserve"> and </w:t>
            </w:r>
            <w:r w:rsidRPr="00D27E8D">
              <w:rPr>
                <w:i/>
                <w:iCs/>
              </w:rPr>
              <w:t>System Rules of Behavior</w:t>
            </w:r>
            <w:r w:rsidRPr="0019687A">
              <w:t>.</w:t>
            </w:r>
          </w:p>
        </w:tc>
      </w:tr>
    </w:tbl>
    <w:p w14:paraId="09CC5F0D" w14:textId="02A51B5F" w:rsidR="00C44539" w:rsidRDefault="00C44539" w:rsidP="00C44539">
      <w:pPr>
        <w:pStyle w:val="Heading2"/>
      </w:pPr>
      <w:bookmarkStart w:id="33" w:name="_Toc188347549"/>
      <w:bookmarkStart w:id="34" w:name="_Hlk199102291"/>
      <w:bookmarkStart w:id="35" w:name="_Toc199102468"/>
      <w:r>
        <w:t xml:space="preserve">Document </w:t>
      </w:r>
      <w:r w:rsidR="00C60AD7">
        <w:t xml:space="preserve">the </w:t>
      </w:r>
      <w:r w:rsidR="00BF0397">
        <w:t xml:space="preserve">Compliance with </w:t>
      </w:r>
      <w:r>
        <w:t>Security Control</w:t>
      </w:r>
      <w:bookmarkEnd w:id="33"/>
      <w:r w:rsidR="00BF0397">
        <w:t>s</w:t>
      </w:r>
      <w:bookmarkEnd w:id="34"/>
      <w:bookmarkEnd w:id="35"/>
    </w:p>
    <w:p w14:paraId="0067290E" w14:textId="1EC5D899" w:rsidR="00C44539" w:rsidRDefault="00C44539" w:rsidP="00C44539">
      <w:r w:rsidRPr="0019687A">
        <w:t xml:space="preserve">This portion of the SSP development process provides </w:t>
      </w:r>
      <w:r>
        <w:t>low-level details about the specific ways in which the various applicable security controls (or other requirements) are implemented by the information system, the information system’s personnel, the owning organization, or how the implementations are inherited from other information systems or organizations.</w:t>
      </w:r>
    </w:p>
    <w:p w14:paraId="75DC4A46" w14:textId="1D9A143A" w:rsidR="00600135" w:rsidRDefault="00600135" w:rsidP="00600135">
      <w:pPr>
        <w:pStyle w:val="Caption"/>
        <w:keepNext/>
      </w:pPr>
      <w:r>
        <w:lastRenderedPageBreak/>
        <w:t xml:space="preserve">Table </w:t>
      </w:r>
      <w:fldSimple w:instr=" SEQ Table \* ARABIC ">
        <w:r w:rsidR="00731A32">
          <w:rPr>
            <w:noProof/>
          </w:rPr>
          <w:t>5</w:t>
        </w:r>
      </w:fldSimple>
      <w:r>
        <w:t xml:space="preserve">. </w:t>
      </w:r>
      <w:r w:rsidR="00E968ED">
        <w:t>Security Control Compliance Documentation</w:t>
      </w:r>
      <w:r>
        <w:t xml:space="preserve"> Tasks</w:t>
      </w:r>
    </w:p>
    <w:tbl>
      <w:tblPr>
        <w:tblStyle w:val="ACTTableStyle"/>
        <w:tblW w:w="0" w:type="auto"/>
        <w:tblLook w:val="0420" w:firstRow="1" w:lastRow="0" w:firstColumn="0" w:lastColumn="0" w:noHBand="0" w:noVBand="1"/>
      </w:tblPr>
      <w:tblGrid>
        <w:gridCol w:w="1345"/>
        <w:gridCol w:w="1980"/>
        <w:gridCol w:w="6025"/>
      </w:tblGrid>
      <w:tr w:rsidR="00600135" w14:paraId="6B9D10AD" w14:textId="77777777" w:rsidTr="005461D6">
        <w:trPr>
          <w:cnfStyle w:val="100000000000" w:firstRow="1" w:lastRow="0" w:firstColumn="0" w:lastColumn="0" w:oddVBand="0" w:evenVBand="0" w:oddHBand="0" w:evenHBand="0" w:firstRowFirstColumn="0" w:firstRowLastColumn="0" w:lastRowFirstColumn="0" w:lastRowLastColumn="0"/>
        </w:trPr>
        <w:tc>
          <w:tcPr>
            <w:tcW w:w="1345" w:type="dxa"/>
          </w:tcPr>
          <w:p w14:paraId="1F1A681A" w14:textId="77777777" w:rsidR="00600135" w:rsidRDefault="00600135" w:rsidP="00731A32">
            <w:r>
              <w:t>SSP Section</w:t>
            </w:r>
          </w:p>
        </w:tc>
        <w:tc>
          <w:tcPr>
            <w:tcW w:w="1980" w:type="dxa"/>
          </w:tcPr>
          <w:p w14:paraId="53186CE9" w14:textId="77777777" w:rsidR="00600135" w:rsidRDefault="00600135" w:rsidP="005461D6">
            <w:r>
              <w:t>Task</w:t>
            </w:r>
          </w:p>
        </w:tc>
        <w:tc>
          <w:tcPr>
            <w:tcW w:w="6025" w:type="dxa"/>
          </w:tcPr>
          <w:p w14:paraId="6B16FAB6" w14:textId="77777777" w:rsidR="00600135" w:rsidRPr="00620E65" w:rsidRDefault="00600135" w:rsidP="005461D6">
            <w:pPr>
              <w:rPr>
                <w:b w:val="0"/>
                <w:bCs w:val="0"/>
              </w:rPr>
            </w:pPr>
            <w:r>
              <w:t>Description</w:t>
            </w:r>
          </w:p>
        </w:tc>
      </w:tr>
      <w:tr w:rsidR="00600135" w14:paraId="611B1219" w14:textId="77777777" w:rsidTr="005461D6">
        <w:tc>
          <w:tcPr>
            <w:tcW w:w="1345" w:type="dxa"/>
          </w:tcPr>
          <w:p w14:paraId="0395A0BB" w14:textId="1321CDDF" w:rsidR="00600135" w:rsidRPr="000451FD" w:rsidRDefault="00600135" w:rsidP="00731A32">
            <w:pPr>
              <w:pStyle w:val="TableText"/>
              <w:jc w:val="center"/>
            </w:pPr>
            <w:r>
              <w:t>3</w:t>
            </w:r>
          </w:p>
        </w:tc>
        <w:tc>
          <w:tcPr>
            <w:tcW w:w="1980" w:type="dxa"/>
          </w:tcPr>
          <w:p w14:paraId="1E43DE5B" w14:textId="67CCB5DB" w:rsidR="00600135" w:rsidRPr="00D27E8D" w:rsidRDefault="00BF0397" w:rsidP="005461D6">
            <w:pPr>
              <w:pStyle w:val="TableText"/>
            </w:pPr>
            <w:r>
              <w:t>Document the Compliance with Security Controls</w:t>
            </w:r>
          </w:p>
        </w:tc>
        <w:tc>
          <w:tcPr>
            <w:tcW w:w="6025" w:type="dxa"/>
          </w:tcPr>
          <w:p w14:paraId="2CB61A48" w14:textId="32C60D4D" w:rsidR="00600135" w:rsidRPr="000451FD" w:rsidRDefault="00E968ED" w:rsidP="005461D6">
            <w:pPr>
              <w:pStyle w:val="TableText"/>
            </w:pPr>
            <w:r>
              <w:t>The implementation details must be clearly mappable to each specific security control (or other requirement), and vice versa.</w:t>
            </w:r>
          </w:p>
        </w:tc>
      </w:tr>
    </w:tbl>
    <w:p w14:paraId="2FBEB923" w14:textId="77777777" w:rsidR="00C44539" w:rsidRPr="0019687A" w:rsidRDefault="00C44539" w:rsidP="00C44539">
      <w:pPr>
        <w:pStyle w:val="Heading2"/>
      </w:pPr>
      <w:bookmarkStart w:id="36" w:name="_Toc188347550"/>
      <w:bookmarkStart w:id="37" w:name="_Toc199102469"/>
      <w:r>
        <w:rPr>
          <w:bCs/>
        </w:rPr>
        <w:t>Finalize</w:t>
      </w:r>
      <w:r w:rsidRPr="0019687A">
        <w:rPr>
          <w:bCs/>
        </w:rPr>
        <w:t xml:space="preserve"> and </w:t>
      </w:r>
      <w:r>
        <w:rPr>
          <w:bCs/>
        </w:rPr>
        <w:t>Approve</w:t>
      </w:r>
      <w:r w:rsidRPr="0019687A">
        <w:rPr>
          <w:bCs/>
        </w:rPr>
        <w:t xml:space="preserve"> the SSP</w:t>
      </w:r>
      <w:bookmarkEnd w:id="36"/>
      <w:bookmarkEnd w:id="37"/>
    </w:p>
    <w:p w14:paraId="24C1BABC" w14:textId="02703D09" w:rsidR="00AF4D44" w:rsidRPr="0077552A" w:rsidRDefault="00C44539" w:rsidP="00A401BA">
      <w:r w:rsidRPr="0019687A">
        <w:t xml:space="preserve">Once all the information has been collected and verified by </w:t>
      </w:r>
      <w:r>
        <w:t>the SSP Author and any assigned delegates</w:t>
      </w:r>
      <w:r w:rsidRPr="0019687A">
        <w:t xml:space="preserve">, the </w:t>
      </w:r>
      <w:r>
        <w:t>SSP Author</w:t>
      </w:r>
      <w:r w:rsidRPr="0019687A">
        <w:t xml:space="preserve"> compiles the information and finalizes the </w:t>
      </w:r>
      <w:r>
        <w:t>SSP</w:t>
      </w:r>
      <w:r w:rsidRPr="0019687A">
        <w:t xml:space="preserve">. The </w:t>
      </w:r>
      <w:r>
        <w:t>SSP Author</w:t>
      </w:r>
      <w:r w:rsidRPr="0019687A">
        <w:t xml:space="preserve"> ensures no</w:t>
      </w:r>
      <w:r>
        <w:t xml:space="preserve"> information</w:t>
      </w:r>
      <w:r w:rsidRPr="0019687A">
        <w:t xml:space="preserve"> </w:t>
      </w:r>
      <w:r>
        <w:t>is</w:t>
      </w:r>
      <w:r w:rsidRPr="0019687A">
        <w:t xml:space="preserve"> missing and represents the </w:t>
      </w:r>
      <w:r>
        <w:t xml:space="preserve">most accurate and </w:t>
      </w:r>
      <w:r w:rsidRPr="0019687A">
        <w:t xml:space="preserve">current state of the </w:t>
      </w:r>
      <w:r>
        <w:t xml:space="preserve">information </w:t>
      </w:r>
      <w:r w:rsidRPr="0019687A">
        <w:t>system. This SSP is then sent for approval by the appropriate authorit</w:t>
      </w:r>
      <w:r>
        <w:t>y</w:t>
      </w:r>
      <w:r w:rsidRPr="0019687A">
        <w:t xml:space="preserve">. </w:t>
      </w:r>
      <w:r>
        <w:t>If not approved, t</w:t>
      </w:r>
      <w:r w:rsidRPr="0019687A">
        <w:t xml:space="preserve">he </w:t>
      </w:r>
      <w:r>
        <w:t>SSP Author</w:t>
      </w:r>
      <w:r w:rsidRPr="0019687A">
        <w:t xml:space="preserve"> coordinates with the appropriate </w:t>
      </w:r>
      <w:r>
        <w:t xml:space="preserve">information system </w:t>
      </w:r>
      <w:r w:rsidRPr="0019687A">
        <w:t xml:space="preserve">technical experts for any </w:t>
      </w:r>
      <w:r>
        <w:t>additions and/or edits</w:t>
      </w:r>
      <w:r w:rsidRPr="0019687A">
        <w:t xml:space="preserve"> and </w:t>
      </w:r>
      <w:r>
        <w:t>updates</w:t>
      </w:r>
      <w:r w:rsidRPr="0019687A">
        <w:t xml:space="preserve"> the SSP for approval. Once approved, the SSP version is recorded in the changelog along with a </w:t>
      </w:r>
      <w:r>
        <w:t xml:space="preserve">detailed </w:t>
      </w:r>
      <w:r w:rsidRPr="0019687A">
        <w:t xml:space="preserve">description of </w:t>
      </w:r>
      <w:r>
        <w:t>all</w:t>
      </w:r>
      <w:r w:rsidRPr="0019687A">
        <w:t xml:space="preserve"> </w:t>
      </w:r>
      <w:r>
        <w:t>updates</w:t>
      </w:r>
      <w:r w:rsidRPr="0019687A">
        <w:t>.</w:t>
      </w:r>
      <w:bookmarkEnd w:id="4"/>
      <w:bookmarkEnd w:id="29"/>
    </w:p>
    <w:sectPr w:rsidR="00AF4D44" w:rsidRPr="0077552A" w:rsidSect="00E07E0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9617A" w14:textId="77777777" w:rsidR="00F26FD8" w:rsidRDefault="00F26FD8" w:rsidP="00502EA2">
      <w:pPr>
        <w:spacing w:after="0" w:line="240" w:lineRule="auto"/>
      </w:pPr>
      <w:r>
        <w:separator/>
      </w:r>
    </w:p>
  </w:endnote>
  <w:endnote w:type="continuationSeparator" w:id="0">
    <w:p w14:paraId="2AB9C332" w14:textId="77777777" w:rsidR="00F26FD8" w:rsidRDefault="00F26FD8" w:rsidP="00502EA2">
      <w:pPr>
        <w:spacing w:after="0" w:line="240" w:lineRule="auto"/>
      </w:pPr>
      <w:r>
        <w:continuationSeparator/>
      </w:r>
    </w:p>
  </w:endnote>
  <w:endnote w:type="continuationNotice" w:id="1">
    <w:p w14:paraId="20E8325A" w14:textId="77777777" w:rsidR="00F26FD8" w:rsidRDefault="00F26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D4CF1"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E1C1E" w14:textId="77777777" w:rsidR="003336A3" w:rsidRPr="0099662B" w:rsidRDefault="003336A3" w:rsidP="006571CB">
    <w:pPr>
      <w:pStyle w:val="ClassificationSensitivityHandling"/>
    </w:pPr>
    <w:r w:rsidRPr="0099662B">
      <w:rPr>
        <w:highlight w:val="yellow"/>
      </w:rPr>
      <w:t>&lt;Classification / Sensitivity / Handling Marking&gt;</w:t>
    </w:r>
  </w:p>
  <w:p w14:paraId="36995A67" w14:textId="09245F50"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bookmarkStart w:id="0" w:name="_Hlk199331079"/>
    <w:r w:rsidR="00BD601A" w:rsidRPr="00BD601A">
      <w:rPr>
        <w:highlight w:val="yellow"/>
      </w:rPr>
      <w:t>25-01459-</w:t>
    </w:r>
    <w:bookmarkEnd w:id="0"/>
    <w:r w:rsidR="00822A85">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4"/>
      <w:gridCol w:w="6435"/>
      <w:gridCol w:w="1481"/>
    </w:tblGrid>
    <w:tr w:rsidR="008063F2" w:rsidRPr="006571CB" w14:paraId="10448B85" w14:textId="77777777" w:rsidTr="009E37AC">
      <w:trPr>
        <w:trHeight w:val="57"/>
        <w:jc w:val="center"/>
      </w:trPr>
      <w:tc>
        <w:tcPr>
          <w:tcW w:w="1527" w:type="dxa"/>
          <w:tcMar>
            <w:top w:w="101" w:type="dxa"/>
            <w:left w:w="0" w:type="dxa"/>
            <w:right w:w="0" w:type="dxa"/>
          </w:tcMar>
          <w:vAlign w:val="center"/>
        </w:tcPr>
        <w:p w14:paraId="05366485" w14:textId="77777777" w:rsidR="008063F2" w:rsidRPr="00B86321" w:rsidRDefault="008063F2" w:rsidP="008063F2">
          <w:pPr>
            <w:rPr>
              <w:b/>
              <w:bCs/>
            </w:rPr>
          </w:pPr>
          <w:bookmarkStart w:id="3" w:name="_Hlk192776687"/>
          <w:r w:rsidRPr="00ED5DD2">
            <w:rPr>
              <w:b/>
              <w:bCs/>
              <w:noProof/>
            </w:rPr>
            <w:drawing>
              <wp:inline distT="0" distB="0" distL="0" distR="0" wp14:anchorId="52EE75E8" wp14:editId="212E1A2D">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12BAF9D7" w14:textId="77777777" w:rsidR="008063F2" w:rsidRPr="0099662B" w:rsidRDefault="008063F2" w:rsidP="006571CB">
          <w:pPr>
            <w:pStyle w:val="ClassificationSensitivityHandling"/>
          </w:pPr>
          <w:r w:rsidRPr="006571CB">
            <w:rPr>
              <w:highlight w:val="yellow"/>
            </w:rPr>
            <w:t>&lt;Classification / Sensitivity / Handling Marking&gt;</w:t>
          </w:r>
        </w:p>
        <w:p w14:paraId="2A0F7770" w14:textId="6199CBF1"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BD601A" w:rsidRPr="00BD601A">
            <w:rPr>
              <w:highlight w:val="yellow"/>
            </w:rPr>
            <w:t>25-01459-</w:t>
          </w:r>
          <w:r w:rsidR="00822A85">
            <w:rPr>
              <w:highlight w:val="yellow"/>
            </w:rPr>
            <w:t>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2E65BE5C" w14:textId="77777777" w:rsidR="008063F2" w:rsidRPr="006571CB" w:rsidRDefault="008063F2" w:rsidP="008063F2">
              <w:pPr>
                <w:pStyle w:val="Body"/>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3"/>
  </w:tbl>
  <w:p w14:paraId="30A9145B"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2793E" w14:textId="77777777" w:rsidR="00F26FD8" w:rsidRDefault="00F26FD8" w:rsidP="00502EA2">
      <w:pPr>
        <w:spacing w:after="0" w:line="240" w:lineRule="auto"/>
      </w:pPr>
      <w:r>
        <w:separator/>
      </w:r>
    </w:p>
  </w:footnote>
  <w:footnote w:type="continuationSeparator" w:id="0">
    <w:p w14:paraId="5003E0DC" w14:textId="77777777" w:rsidR="00F26FD8" w:rsidRDefault="00F26FD8" w:rsidP="00502EA2">
      <w:pPr>
        <w:spacing w:after="0" w:line="240" w:lineRule="auto"/>
      </w:pPr>
      <w:r>
        <w:continuationSeparator/>
      </w:r>
    </w:p>
  </w:footnote>
  <w:footnote w:type="continuationNotice" w:id="1">
    <w:p w14:paraId="1787B448" w14:textId="77777777" w:rsidR="00F26FD8" w:rsidRDefault="00F26FD8">
      <w:pPr>
        <w:spacing w:after="0" w:line="240" w:lineRule="auto"/>
      </w:pPr>
    </w:p>
  </w:footnote>
  <w:footnote w:id="2">
    <w:p w14:paraId="6139080A" w14:textId="77777777" w:rsidR="00C44539" w:rsidRDefault="00C44539" w:rsidP="00C44539">
      <w:pPr>
        <w:pStyle w:val="FootnoteText"/>
      </w:pPr>
      <w:r>
        <w:rPr>
          <w:rStyle w:val="FootnoteReference"/>
        </w:rPr>
        <w:footnoteRef/>
      </w:r>
      <w:r>
        <w:t xml:space="preserve"> The SSP is defined in detail in NIST SP 800-18.</w:t>
      </w:r>
    </w:p>
  </w:footnote>
  <w:footnote w:id="3">
    <w:p w14:paraId="72DC6A67" w14:textId="3E12B8AF" w:rsidR="00DA04A0" w:rsidRDefault="00DA04A0" w:rsidP="00DA04A0">
      <w:pPr>
        <w:pStyle w:val="FootnoteText"/>
      </w:pPr>
      <w:r>
        <w:rPr>
          <w:rStyle w:val="FootnoteReference"/>
        </w:rPr>
        <w:footnoteRef/>
      </w:r>
      <w:r>
        <w:t xml:space="preserve"> “</w:t>
      </w:r>
      <w:r w:rsidRPr="00B50859">
        <w:t>Individual assigned responsibility by the senior agency information security officer, authorizing official, management official, or information system owner for ensuring that the appropriate operational security posture is maintained for an information system or program</w:t>
      </w:r>
      <w:r>
        <w:t>”</w:t>
      </w:r>
      <w:r w:rsidRPr="00B50859">
        <w:t>.</w:t>
      </w:r>
      <w:r>
        <w:t xml:space="preserve"> See </w:t>
      </w:r>
      <w:hyperlink r:id="rId1" w:history="1">
        <w:r w:rsidRPr="0041616A">
          <w:rPr>
            <w:rStyle w:val="Hyperlink"/>
          </w:rPr>
          <w:t>NIST SP 800-18 Rev. 1</w:t>
        </w:r>
      </w:hyperlink>
      <w:r w:rsidR="0073636F">
        <w:t xml:space="preserve"> </w:t>
      </w:r>
      <w:r w:rsidRPr="0041616A">
        <w:t>under Information System Security Officer</w:t>
      </w:r>
      <w:r w:rsidR="0073636F">
        <w:t xml:space="preserve"> </w:t>
      </w:r>
      <w:r w:rsidRPr="0041616A">
        <w:t>from</w:t>
      </w:r>
      <w:r w:rsidR="0073636F">
        <w:t xml:space="preserve"> </w:t>
      </w:r>
      <w:r w:rsidRPr="0041616A">
        <w:t>CNSSI 4009</w:t>
      </w:r>
      <w:r w:rsidR="0073636F">
        <w:t xml:space="preserve"> </w:t>
      </w:r>
      <w:r w:rsidRPr="0041616A">
        <w:t>- Adapted</w:t>
      </w:r>
    </w:p>
  </w:footnote>
  <w:footnote w:id="4">
    <w:p w14:paraId="7E05F967" w14:textId="77777777" w:rsidR="00C44539" w:rsidRDefault="00C44539" w:rsidP="00C44539">
      <w:pPr>
        <w:pStyle w:val="FootnoteText"/>
      </w:pPr>
      <w:r>
        <w:rPr>
          <w:rStyle w:val="FootnoteReference"/>
        </w:rPr>
        <w:footnoteRef/>
      </w:r>
      <w:r>
        <w:t xml:space="preserve"> </w:t>
      </w:r>
      <w:r w:rsidRPr="00FD6E67">
        <w:t xml:space="preserve">“All components of an information system to be authorized for operation by an authorizing official and excludes separately authorized systems, to which the information system is connected.” See </w:t>
      </w:r>
      <w:hyperlink r:id="rId2" w:history="1">
        <w:r w:rsidRPr="00FD6E67">
          <w:rPr>
            <w:rStyle w:val="Hyperlink"/>
          </w:rPr>
          <w:t>NIST SP 800-39</w:t>
        </w:r>
      </w:hyperlink>
      <w:r w:rsidRPr="00FD6E67">
        <w:t> under Authorization Boundary.</w:t>
      </w:r>
    </w:p>
  </w:footnote>
  <w:footnote w:id="5">
    <w:p w14:paraId="4E16D6DE" w14:textId="77777777" w:rsidR="000478FB" w:rsidRDefault="000478FB" w:rsidP="000478FB">
      <w:pPr>
        <w:pStyle w:val="FootnoteText"/>
      </w:pPr>
      <w:r>
        <w:rPr>
          <w:rStyle w:val="FootnoteReference"/>
        </w:rPr>
        <w:footnoteRef/>
      </w:r>
      <w:r>
        <w:t xml:space="preserve"> “</w:t>
      </w:r>
      <w:r w:rsidRPr="00CC635F">
        <w:t>A process intended to eliminate a means of attack by patching vulnerabilities and turning off nonessential services</w:t>
      </w:r>
      <w:r>
        <w:t xml:space="preserve">.” See </w:t>
      </w:r>
      <w:hyperlink r:id="rId3" w:history="1">
        <w:r w:rsidRPr="006E6BC0">
          <w:rPr>
            <w:rStyle w:val="Hyperlink"/>
          </w:rPr>
          <w:t>NIST SP 800-152</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2944A" w14:textId="77777777" w:rsidR="00201723" w:rsidRDefault="00201723">
    <w:pPr>
      <w:jc w:val="right"/>
    </w:pPr>
  </w:p>
  <w:p w14:paraId="504FB638"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9A0B" w14:textId="6E693A93"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4E2213">
      <w:t>System Security Plan (SSP) Development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8151DA"/>
    <w:multiLevelType w:val="hybridMultilevel"/>
    <w:tmpl w:val="E09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057F"/>
    <w:multiLevelType w:val="hybridMultilevel"/>
    <w:tmpl w:val="F0826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C01BC"/>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873CD"/>
    <w:multiLevelType w:val="multilevel"/>
    <w:tmpl w:val="6DE0C654"/>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tabs>
          <w:tab w:val="num" w:pos="288"/>
        </w:tabs>
        <w:ind w:left="288" w:hanging="144"/>
      </w:pPr>
      <w:rPr>
        <w:rFonts w:ascii="Symbol" w:hAnsi="Symbol" w:hint="default"/>
      </w:rPr>
    </w:lvl>
    <w:lvl w:ilvl="2">
      <w:start w:val="1"/>
      <w:numFmt w:val="bullet"/>
      <w:lvlText w:val=""/>
      <w:lvlJc w:val="left"/>
      <w:pPr>
        <w:tabs>
          <w:tab w:val="num" w:pos="432"/>
        </w:tabs>
        <w:ind w:left="432" w:hanging="144"/>
      </w:pPr>
      <w:rPr>
        <w:rFonts w:ascii="Symbol" w:hAnsi="Symbol" w:hint="default"/>
      </w:rPr>
    </w:lvl>
    <w:lvl w:ilvl="3">
      <w:start w:val="1"/>
      <w:numFmt w:val="bullet"/>
      <w:lvlText w:val=""/>
      <w:lvlJc w:val="left"/>
      <w:pPr>
        <w:tabs>
          <w:tab w:val="num" w:pos="576"/>
        </w:tabs>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6"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D570EF0"/>
    <w:multiLevelType w:val="hybridMultilevel"/>
    <w:tmpl w:val="7EC0E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61C60"/>
    <w:multiLevelType w:val="hybridMultilevel"/>
    <w:tmpl w:val="89BC6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C3EA4"/>
    <w:multiLevelType w:val="multilevel"/>
    <w:tmpl w:val="0409001D"/>
    <w:styleLink w:val="CurrentLi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809620A"/>
    <w:multiLevelType w:val="hybridMultilevel"/>
    <w:tmpl w:val="AADC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7596BE7"/>
    <w:multiLevelType w:val="hybridMultilevel"/>
    <w:tmpl w:val="B128D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5C701128"/>
    <w:multiLevelType w:val="hybridMultilevel"/>
    <w:tmpl w:val="E0A4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2"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3"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4"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5" w15:restartNumberingAfterBreak="0">
    <w:nsid w:val="78936638"/>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15"/>
  </w:num>
  <w:num w:numId="2" w16cid:durableId="632249024">
    <w:abstractNumId w:val="5"/>
  </w:num>
  <w:num w:numId="3" w16cid:durableId="244340692">
    <w:abstractNumId w:val="6"/>
  </w:num>
  <w:num w:numId="4" w16cid:durableId="1669555805">
    <w:abstractNumId w:val="9"/>
  </w:num>
  <w:num w:numId="5" w16cid:durableId="998192112">
    <w:abstractNumId w:val="17"/>
  </w:num>
  <w:num w:numId="6" w16cid:durableId="1213733078">
    <w:abstractNumId w:val="4"/>
  </w:num>
  <w:num w:numId="7" w16cid:durableId="1091505894">
    <w:abstractNumId w:val="18"/>
  </w:num>
  <w:num w:numId="8" w16cid:durableId="2093161339">
    <w:abstractNumId w:val="0"/>
  </w:num>
  <w:num w:numId="9" w16cid:durableId="1568950981">
    <w:abstractNumId w:val="26"/>
  </w:num>
  <w:num w:numId="10" w16cid:durableId="948004109">
    <w:abstractNumId w:val="21"/>
  </w:num>
  <w:num w:numId="11" w16cid:durableId="1232497732">
    <w:abstractNumId w:val="22"/>
  </w:num>
  <w:num w:numId="12" w16cid:durableId="1278676202">
    <w:abstractNumId w:val="23"/>
  </w:num>
  <w:num w:numId="13" w16cid:durableId="1329946531">
    <w:abstractNumId w:val="19"/>
  </w:num>
  <w:num w:numId="14" w16cid:durableId="654575655">
    <w:abstractNumId w:val="13"/>
  </w:num>
  <w:num w:numId="15" w16cid:durableId="1751585828">
    <w:abstractNumId w:val="14"/>
  </w:num>
  <w:num w:numId="16" w16cid:durableId="442770933">
    <w:abstractNumId w:val="11"/>
  </w:num>
  <w:num w:numId="17" w16cid:durableId="543058010">
    <w:abstractNumId w:val="24"/>
  </w:num>
  <w:num w:numId="18" w16cid:durableId="366371466">
    <w:abstractNumId w:val="3"/>
  </w:num>
  <w:num w:numId="19" w16cid:durableId="21440920">
    <w:abstractNumId w:val="25"/>
  </w:num>
  <w:num w:numId="20" w16cid:durableId="780803054">
    <w:abstractNumId w:val="10"/>
  </w:num>
  <w:num w:numId="21" w16cid:durableId="1400399155">
    <w:abstractNumId w:val="7"/>
  </w:num>
  <w:num w:numId="22" w16cid:durableId="1958871266">
    <w:abstractNumId w:val="2"/>
  </w:num>
  <w:num w:numId="23" w16cid:durableId="128977952">
    <w:abstractNumId w:val="16"/>
  </w:num>
  <w:num w:numId="24" w16cid:durableId="1725448794">
    <w:abstractNumId w:val="8"/>
  </w:num>
  <w:num w:numId="25" w16cid:durableId="1961181023">
    <w:abstractNumId w:val="20"/>
  </w:num>
  <w:num w:numId="26" w16cid:durableId="18629873">
    <w:abstractNumId w:val="1"/>
  </w:num>
  <w:num w:numId="27" w16cid:durableId="1267663462">
    <w:abstractNumId w:val="1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fan DeShazo">
    <w15:presenceInfo w15:providerId="AD" w15:userId="S::SDESHAZO@MITRE.ORG::c337883b-fa64-4c9c-a7e3-7296bcec59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39"/>
    <w:rsid w:val="0001520C"/>
    <w:rsid w:val="00023E65"/>
    <w:rsid w:val="00024DCE"/>
    <w:rsid w:val="00040ED4"/>
    <w:rsid w:val="000451FD"/>
    <w:rsid w:val="00045B41"/>
    <w:rsid w:val="00046050"/>
    <w:rsid w:val="000478FB"/>
    <w:rsid w:val="00050023"/>
    <w:rsid w:val="00056646"/>
    <w:rsid w:val="000611FE"/>
    <w:rsid w:val="000660E0"/>
    <w:rsid w:val="0006675E"/>
    <w:rsid w:val="00071376"/>
    <w:rsid w:val="00083071"/>
    <w:rsid w:val="00094137"/>
    <w:rsid w:val="000A1FA8"/>
    <w:rsid w:val="000A2876"/>
    <w:rsid w:val="000B0FF1"/>
    <w:rsid w:val="000B567C"/>
    <w:rsid w:val="000B72A9"/>
    <w:rsid w:val="000C22C2"/>
    <w:rsid w:val="000D2BD9"/>
    <w:rsid w:val="000E568F"/>
    <w:rsid w:val="000F4998"/>
    <w:rsid w:val="000F4CB4"/>
    <w:rsid w:val="00114622"/>
    <w:rsid w:val="0011506F"/>
    <w:rsid w:val="00120C0D"/>
    <w:rsid w:val="001243B6"/>
    <w:rsid w:val="00127777"/>
    <w:rsid w:val="001301D5"/>
    <w:rsid w:val="00134996"/>
    <w:rsid w:val="00136E20"/>
    <w:rsid w:val="00141F06"/>
    <w:rsid w:val="001506E0"/>
    <w:rsid w:val="00153532"/>
    <w:rsid w:val="001566FD"/>
    <w:rsid w:val="00192DDA"/>
    <w:rsid w:val="00193901"/>
    <w:rsid w:val="001A2BBD"/>
    <w:rsid w:val="001A33C5"/>
    <w:rsid w:val="001A4FF5"/>
    <w:rsid w:val="001D1EE0"/>
    <w:rsid w:val="001D4BF4"/>
    <w:rsid w:val="001D6657"/>
    <w:rsid w:val="001E5BF1"/>
    <w:rsid w:val="001F0B96"/>
    <w:rsid w:val="001F1EE1"/>
    <w:rsid w:val="001F2C45"/>
    <w:rsid w:val="001F3BC7"/>
    <w:rsid w:val="00201723"/>
    <w:rsid w:val="00203E2C"/>
    <w:rsid w:val="00205411"/>
    <w:rsid w:val="0020655A"/>
    <w:rsid w:val="002109B0"/>
    <w:rsid w:val="0022401D"/>
    <w:rsid w:val="0023080C"/>
    <w:rsid w:val="002335DE"/>
    <w:rsid w:val="00235B54"/>
    <w:rsid w:val="00240B87"/>
    <w:rsid w:val="00244032"/>
    <w:rsid w:val="002519F9"/>
    <w:rsid w:val="002541DC"/>
    <w:rsid w:val="002624B9"/>
    <w:rsid w:val="00264B87"/>
    <w:rsid w:val="00276253"/>
    <w:rsid w:val="002769E1"/>
    <w:rsid w:val="00277935"/>
    <w:rsid w:val="002933BF"/>
    <w:rsid w:val="002A1AE6"/>
    <w:rsid w:val="002A7893"/>
    <w:rsid w:val="002B224E"/>
    <w:rsid w:val="002C65E5"/>
    <w:rsid w:val="002D6E60"/>
    <w:rsid w:val="002E60ED"/>
    <w:rsid w:val="002F0543"/>
    <w:rsid w:val="002F15F9"/>
    <w:rsid w:val="002F4CA4"/>
    <w:rsid w:val="002F5D7B"/>
    <w:rsid w:val="0030049F"/>
    <w:rsid w:val="00300759"/>
    <w:rsid w:val="00301AEB"/>
    <w:rsid w:val="00301ED8"/>
    <w:rsid w:val="00303F6F"/>
    <w:rsid w:val="0032319C"/>
    <w:rsid w:val="00323E12"/>
    <w:rsid w:val="00325401"/>
    <w:rsid w:val="003336A3"/>
    <w:rsid w:val="00333FEA"/>
    <w:rsid w:val="00334FEB"/>
    <w:rsid w:val="0034292F"/>
    <w:rsid w:val="00343F80"/>
    <w:rsid w:val="00345D3A"/>
    <w:rsid w:val="0034648F"/>
    <w:rsid w:val="0034747F"/>
    <w:rsid w:val="0037085B"/>
    <w:rsid w:val="00371682"/>
    <w:rsid w:val="003740C8"/>
    <w:rsid w:val="00376A77"/>
    <w:rsid w:val="003808A8"/>
    <w:rsid w:val="00393785"/>
    <w:rsid w:val="00396F37"/>
    <w:rsid w:val="003A19FC"/>
    <w:rsid w:val="003A26DF"/>
    <w:rsid w:val="003A4379"/>
    <w:rsid w:val="003B24FA"/>
    <w:rsid w:val="003B2CEF"/>
    <w:rsid w:val="003B511B"/>
    <w:rsid w:val="003D1001"/>
    <w:rsid w:val="003D2F51"/>
    <w:rsid w:val="003D3924"/>
    <w:rsid w:val="003E1E99"/>
    <w:rsid w:val="003E537C"/>
    <w:rsid w:val="003E53FE"/>
    <w:rsid w:val="003F4407"/>
    <w:rsid w:val="003F4BA3"/>
    <w:rsid w:val="00404DB0"/>
    <w:rsid w:val="0041034F"/>
    <w:rsid w:val="004105E4"/>
    <w:rsid w:val="00410F1E"/>
    <w:rsid w:val="00415218"/>
    <w:rsid w:val="00420DC6"/>
    <w:rsid w:val="00424724"/>
    <w:rsid w:val="0042546F"/>
    <w:rsid w:val="00437747"/>
    <w:rsid w:val="00446145"/>
    <w:rsid w:val="00454E8F"/>
    <w:rsid w:val="0046247C"/>
    <w:rsid w:val="00472C0E"/>
    <w:rsid w:val="00484C5C"/>
    <w:rsid w:val="00496442"/>
    <w:rsid w:val="004A5D29"/>
    <w:rsid w:val="004A7348"/>
    <w:rsid w:val="004B11C2"/>
    <w:rsid w:val="004B41BF"/>
    <w:rsid w:val="004B6978"/>
    <w:rsid w:val="004C083F"/>
    <w:rsid w:val="004C3AB4"/>
    <w:rsid w:val="004C72C6"/>
    <w:rsid w:val="004E2213"/>
    <w:rsid w:val="004E2E27"/>
    <w:rsid w:val="004F08B4"/>
    <w:rsid w:val="004F543B"/>
    <w:rsid w:val="004F57BA"/>
    <w:rsid w:val="00502EA2"/>
    <w:rsid w:val="00507421"/>
    <w:rsid w:val="00510247"/>
    <w:rsid w:val="00515F57"/>
    <w:rsid w:val="005201FD"/>
    <w:rsid w:val="005365BB"/>
    <w:rsid w:val="0055382B"/>
    <w:rsid w:val="00553C5D"/>
    <w:rsid w:val="00553F1B"/>
    <w:rsid w:val="00554472"/>
    <w:rsid w:val="00556A6D"/>
    <w:rsid w:val="005603AE"/>
    <w:rsid w:val="0056069C"/>
    <w:rsid w:val="00561915"/>
    <w:rsid w:val="00564921"/>
    <w:rsid w:val="005773A4"/>
    <w:rsid w:val="005800E0"/>
    <w:rsid w:val="0059361B"/>
    <w:rsid w:val="00594825"/>
    <w:rsid w:val="005A17B6"/>
    <w:rsid w:val="005A26CF"/>
    <w:rsid w:val="005A51F0"/>
    <w:rsid w:val="005B0E6E"/>
    <w:rsid w:val="005B1F8F"/>
    <w:rsid w:val="005B7834"/>
    <w:rsid w:val="005C2E13"/>
    <w:rsid w:val="005C36B0"/>
    <w:rsid w:val="005D1EA0"/>
    <w:rsid w:val="005E340D"/>
    <w:rsid w:val="005E4D59"/>
    <w:rsid w:val="005F060F"/>
    <w:rsid w:val="005F6443"/>
    <w:rsid w:val="00600135"/>
    <w:rsid w:val="00604D84"/>
    <w:rsid w:val="0061080A"/>
    <w:rsid w:val="00613A45"/>
    <w:rsid w:val="00620E65"/>
    <w:rsid w:val="006232D1"/>
    <w:rsid w:val="00637839"/>
    <w:rsid w:val="00640516"/>
    <w:rsid w:val="0064306C"/>
    <w:rsid w:val="006527B2"/>
    <w:rsid w:val="006547A4"/>
    <w:rsid w:val="006571CB"/>
    <w:rsid w:val="00657452"/>
    <w:rsid w:val="0066197B"/>
    <w:rsid w:val="00662AC6"/>
    <w:rsid w:val="00673E36"/>
    <w:rsid w:val="006808F6"/>
    <w:rsid w:val="006827E7"/>
    <w:rsid w:val="00682E6C"/>
    <w:rsid w:val="006861F2"/>
    <w:rsid w:val="00687DE7"/>
    <w:rsid w:val="0069475E"/>
    <w:rsid w:val="006A4247"/>
    <w:rsid w:val="006A7545"/>
    <w:rsid w:val="006B4AC3"/>
    <w:rsid w:val="006B62AE"/>
    <w:rsid w:val="006D0AFD"/>
    <w:rsid w:val="006E6691"/>
    <w:rsid w:val="006F1F77"/>
    <w:rsid w:val="006F3690"/>
    <w:rsid w:val="006F3840"/>
    <w:rsid w:val="006F3861"/>
    <w:rsid w:val="006F408B"/>
    <w:rsid w:val="006F457B"/>
    <w:rsid w:val="006F6E7B"/>
    <w:rsid w:val="00701D4D"/>
    <w:rsid w:val="00704607"/>
    <w:rsid w:val="0070653D"/>
    <w:rsid w:val="007147E8"/>
    <w:rsid w:val="00731A32"/>
    <w:rsid w:val="0073207F"/>
    <w:rsid w:val="007324CC"/>
    <w:rsid w:val="0073636F"/>
    <w:rsid w:val="007420DA"/>
    <w:rsid w:val="00751CBE"/>
    <w:rsid w:val="0075281E"/>
    <w:rsid w:val="00753378"/>
    <w:rsid w:val="00756656"/>
    <w:rsid w:val="007603B0"/>
    <w:rsid w:val="0076300C"/>
    <w:rsid w:val="00765180"/>
    <w:rsid w:val="0077552A"/>
    <w:rsid w:val="007831CF"/>
    <w:rsid w:val="00786C5E"/>
    <w:rsid w:val="007870C7"/>
    <w:rsid w:val="00791C2B"/>
    <w:rsid w:val="0079248D"/>
    <w:rsid w:val="00794BE5"/>
    <w:rsid w:val="00794CC7"/>
    <w:rsid w:val="00797698"/>
    <w:rsid w:val="007976C9"/>
    <w:rsid w:val="007A37DD"/>
    <w:rsid w:val="007A739F"/>
    <w:rsid w:val="007B3443"/>
    <w:rsid w:val="007B7BF3"/>
    <w:rsid w:val="007C0C7C"/>
    <w:rsid w:val="007C7989"/>
    <w:rsid w:val="007D22D9"/>
    <w:rsid w:val="007D2564"/>
    <w:rsid w:val="0080267B"/>
    <w:rsid w:val="00802A47"/>
    <w:rsid w:val="008052E6"/>
    <w:rsid w:val="00805D6C"/>
    <w:rsid w:val="008063F2"/>
    <w:rsid w:val="00807926"/>
    <w:rsid w:val="00810CFE"/>
    <w:rsid w:val="00812031"/>
    <w:rsid w:val="00820682"/>
    <w:rsid w:val="00822A85"/>
    <w:rsid w:val="008247FA"/>
    <w:rsid w:val="00824B2A"/>
    <w:rsid w:val="00831490"/>
    <w:rsid w:val="00852939"/>
    <w:rsid w:val="00852A70"/>
    <w:rsid w:val="008641C6"/>
    <w:rsid w:val="0087565C"/>
    <w:rsid w:val="0088521C"/>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195B"/>
    <w:rsid w:val="008F671C"/>
    <w:rsid w:val="00902A37"/>
    <w:rsid w:val="0091083C"/>
    <w:rsid w:val="009176D3"/>
    <w:rsid w:val="00920B0A"/>
    <w:rsid w:val="00920E17"/>
    <w:rsid w:val="009227F5"/>
    <w:rsid w:val="00924E45"/>
    <w:rsid w:val="00925EBC"/>
    <w:rsid w:val="00931D01"/>
    <w:rsid w:val="00942E21"/>
    <w:rsid w:val="00951195"/>
    <w:rsid w:val="00951A13"/>
    <w:rsid w:val="00952F58"/>
    <w:rsid w:val="00953F94"/>
    <w:rsid w:val="00961757"/>
    <w:rsid w:val="00965064"/>
    <w:rsid w:val="00970647"/>
    <w:rsid w:val="00972FF2"/>
    <w:rsid w:val="009744D1"/>
    <w:rsid w:val="00990D05"/>
    <w:rsid w:val="00994496"/>
    <w:rsid w:val="0099662B"/>
    <w:rsid w:val="00996DE4"/>
    <w:rsid w:val="009A2893"/>
    <w:rsid w:val="009A5417"/>
    <w:rsid w:val="009A7F23"/>
    <w:rsid w:val="009B7C2A"/>
    <w:rsid w:val="009C7A27"/>
    <w:rsid w:val="009D076F"/>
    <w:rsid w:val="009D208E"/>
    <w:rsid w:val="009D272D"/>
    <w:rsid w:val="009D3487"/>
    <w:rsid w:val="009E37AC"/>
    <w:rsid w:val="009E49BA"/>
    <w:rsid w:val="009F1B2E"/>
    <w:rsid w:val="009F57BA"/>
    <w:rsid w:val="009F754F"/>
    <w:rsid w:val="00A02C67"/>
    <w:rsid w:val="00A12D61"/>
    <w:rsid w:val="00A12FE7"/>
    <w:rsid w:val="00A15803"/>
    <w:rsid w:val="00A21158"/>
    <w:rsid w:val="00A27D95"/>
    <w:rsid w:val="00A31934"/>
    <w:rsid w:val="00A349A9"/>
    <w:rsid w:val="00A36B9E"/>
    <w:rsid w:val="00A36BE8"/>
    <w:rsid w:val="00A401BA"/>
    <w:rsid w:val="00A43053"/>
    <w:rsid w:val="00A46F73"/>
    <w:rsid w:val="00A522E0"/>
    <w:rsid w:val="00A53918"/>
    <w:rsid w:val="00A550C8"/>
    <w:rsid w:val="00A57907"/>
    <w:rsid w:val="00A650B7"/>
    <w:rsid w:val="00A67290"/>
    <w:rsid w:val="00A73BCB"/>
    <w:rsid w:val="00A86EF2"/>
    <w:rsid w:val="00A93936"/>
    <w:rsid w:val="00AA30C5"/>
    <w:rsid w:val="00AB35D7"/>
    <w:rsid w:val="00AB5DEB"/>
    <w:rsid w:val="00AB6948"/>
    <w:rsid w:val="00AD4487"/>
    <w:rsid w:val="00AD6C11"/>
    <w:rsid w:val="00AE693C"/>
    <w:rsid w:val="00AF2CFE"/>
    <w:rsid w:val="00AF4D44"/>
    <w:rsid w:val="00B00E1D"/>
    <w:rsid w:val="00B05C1D"/>
    <w:rsid w:val="00B07D5C"/>
    <w:rsid w:val="00B1322A"/>
    <w:rsid w:val="00B207C0"/>
    <w:rsid w:val="00B23D88"/>
    <w:rsid w:val="00B30A79"/>
    <w:rsid w:val="00B35BF6"/>
    <w:rsid w:val="00B3659D"/>
    <w:rsid w:val="00B51F2A"/>
    <w:rsid w:val="00B55075"/>
    <w:rsid w:val="00B56D6D"/>
    <w:rsid w:val="00B623F1"/>
    <w:rsid w:val="00B63A3E"/>
    <w:rsid w:val="00B647AE"/>
    <w:rsid w:val="00B66F86"/>
    <w:rsid w:val="00B67678"/>
    <w:rsid w:val="00B74117"/>
    <w:rsid w:val="00B76BD4"/>
    <w:rsid w:val="00B80239"/>
    <w:rsid w:val="00B8562B"/>
    <w:rsid w:val="00B85BCC"/>
    <w:rsid w:val="00BB4190"/>
    <w:rsid w:val="00BB692F"/>
    <w:rsid w:val="00BD47A1"/>
    <w:rsid w:val="00BD601A"/>
    <w:rsid w:val="00BD6875"/>
    <w:rsid w:val="00BF0397"/>
    <w:rsid w:val="00BF1C2B"/>
    <w:rsid w:val="00BF5C4B"/>
    <w:rsid w:val="00C04294"/>
    <w:rsid w:val="00C1193E"/>
    <w:rsid w:val="00C11C34"/>
    <w:rsid w:val="00C143D6"/>
    <w:rsid w:val="00C24DC9"/>
    <w:rsid w:val="00C33888"/>
    <w:rsid w:val="00C36931"/>
    <w:rsid w:val="00C407B6"/>
    <w:rsid w:val="00C44539"/>
    <w:rsid w:val="00C50EB1"/>
    <w:rsid w:val="00C60AD7"/>
    <w:rsid w:val="00C60B8B"/>
    <w:rsid w:val="00C62776"/>
    <w:rsid w:val="00C647E2"/>
    <w:rsid w:val="00C8530C"/>
    <w:rsid w:val="00C92322"/>
    <w:rsid w:val="00C956D5"/>
    <w:rsid w:val="00C95F00"/>
    <w:rsid w:val="00C96EE6"/>
    <w:rsid w:val="00CC1E15"/>
    <w:rsid w:val="00CD3A51"/>
    <w:rsid w:val="00CD3AA2"/>
    <w:rsid w:val="00CD3D24"/>
    <w:rsid w:val="00CD6DE5"/>
    <w:rsid w:val="00CD7305"/>
    <w:rsid w:val="00CE13D0"/>
    <w:rsid w:val="00CE3EE2"/>
    <w:rsid w:val="00CE7F3C"/>
    <w:rsid w:val="00CF4695"/>
    <w:rsid w:val="00CF6EB7"/>
    <w:rsid w:val="00D04C08"/>
    <w:rsid w:val="00D24D95"/>
    <w:rsid w:val="00D26162"/>
    <w:rsid w:val="00D27E8D"/>
    <w:rsid w:val="00D30FCA"/>
    <w:rsid w:val="00D43429"/>
    <w:rsid w:val="00D43ABA"/>
    <w:rsid w:val="00D46565"/>
    <w:rsid w:val="00D52667"/>
    <w:rsid w:val="00D67500"/>
    <w:rsid w:val="00D823F1"/>
    <w:rsid w:val="00D86D6D"/>
    <w:rsid w:val="00D87B0A"/>
    <w:rsid w:val="00D91CD9"/>
    <w:rsid w:val="00D93FF3"/>
    <w:rsid w:val="00D96064"/>
    <w:rsid w:val="00DA04A0"/>
    <w:rsid w:val="00DA24BF"/>
    <w:rsid w:val="00DB5C4A"/>
    <w:rsid w:val="00DC0031"/>
    <w:rsid w:val="00DC6972"/>
    <w:rsid w:val="00DD3C8A"/>
    <w:rsid w:val="00DD4671"/>
    <w:rsid w:val="00DE53F0"/>
    <w:rsid w:val="00E001FF"/>
    <w:rsid w:val="00E01A4C"/>
    <w:rsid w:val="00E02601"/>
    <w:rsid w:val="00E07E0D"/>
    <w:rsid w:val="00E1410C"/>
    <w:rsid w:val="00E155FC"/>
    <w:rsid w:val="00E175A5"/>
    <w:rsid w:val="00E175A7"/>
    <w:rsid w:val="00E2293D"/>
    <w:rsid w:val="00E32A3B"/>
    <w:rsid w:val="00E37A34"/>
    <w:rsid w:val="00E413E6"/>
    <w:rsid w:val="00E440F0"/>
    <w:rsid w:val="00E54306"/>
    <w:rsid w:val="00E5794E"/>
    <w:rsid w:val="00E57B74"/>
    <w:rsid w:val="00E62F89"/>
    <w:rsid w:val="00E75B85"/>
    <w:rsid w:val="00E77C11"/>
    <w:rsid w:val="00E84D3E"/>
    <w:rsid w:val="00E90AC8"/>
    <w:rsid w:val="00E90FAF"/>
    <w:rsid w:val="00E91161"/>
    <w:rsid w:val="00E91427"/>
    <w:rsid w:val="00E968ED"/>
    <w:rsid w:val="00EA2ED0"/>
    <w:rsid w:val="00EB51FE"/>
    <w:rsid w:val="00EB5F6E"/>
    <w:rsid w:val="00EC1D71"/>
    <w:rsid w:val="00EC3105"/>
    <w:rsid w:val="00EC490E"/>
    <w:rsid w:val="00ED76D8"/>
    <w:rsid w:val="00EE13FB"/>
    <w:rsid w:val="00EE52F9"/>
    <w:rsid w:val="00EE5525"/>
    <w:rsid w:val="00EF2C90"/>
    <w:rsid w:val="00F06B04"/>
    <w:rsid w:val="00F1051A"/>
    <w:rsid w:val="00F1783D"/>
    <w:rsid w:val="00F26FD8"/>
    <w:rsid w:val="00F278C0"/>
    <w:rsid w:val="00F35000"/>
    <w:rsid w:val="00F51494"/>
    <w:rsid w:val="00F539FF"/>
    <w:rsid w:val="00F63923"/>
    <w:rsid w:val="00F63E5A"/>
    <w:rsid w:val="00F64FDD"/>
    <w:rsid w:val="00F70486"/>
    <w:rsid w:val="00F70B94"/>
    <w:rsid w:val="00F74CFD"/>
    <w:rsid w:val="00F757E8"/>
    <w:rsid w:val="00F853A8"/>
    <w:rsid w:val="00F8783A"/>
    <w:rsid w:val="00F90100"/>
    <w:rsid w:val="00F97F99"/>
    <w:rsid w:val="00FA0C3B"/>
    <w:rsid w:val="00FA1CCF"/>
    <w:rsid w:val="00FA47CF"/>
    <w:rsid w:val="00FB021C"/>
    <w:rsid w:val="00FB24C8"/>
    <w:rsid w:val="00FB6B88"/>
    <w:rsid w:val="00FC1CD2"/>
    <w:rsid w:val="00FD3383"/>
    <w:rsid w:val="00FD4CF9"/>
    <w:rsid w:val="00FE39FC"/>
    <w:rsid w:val="00FE7570"/>
    <w:rsid w:val="00FF04F3"/>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3C3BC"/>
  <w15:chartTrackingRefBased/>
  <w15:docId w15:val="{0B6D3DAD-029E-2948-AA1A-B9ADD4F5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0135"/>
    <w:rPr>
      <w:rFonts w:ascii="Aptos" w:hAnsi="Aptos"/>
    </w:rPr>
  </w:style>
  <w:style w:type="paragraph" w:styleId="Heading1">
    <w:name w:val="heading 1"/>
    <w:basedOn w:val="Normal"/>
    <w:next w:val="Normal"/>
    <w:link w:val="Heading1Char"/>
    <w:qFormat/>
    <w:rsid w:val="0080267B"/>
    <w:pPr>
      <w:keepNext/>
      <w:numPr>
        <w:numId w:val="8"/>
      </w:numPr>
      <w:spacing w:before="36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67B"/>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qFormat/>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7C7989"/>
    <w:pPr>
      <w:spacing w:before="16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
    <w:name w:val="ACT Table Style"/>
    <w:basedOn w:val="TableGrid"/>
    <w:uiPriority w:val="99"/>
    <w:rsid w:val="00994496"/>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3A19FC"/>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unhideWhenUsed/>
    <w:qFormat/>
    <w:rsid w:val="003A4379"/>
    <w:pPr>
      <w:spacing w:after="0" w:line="240" w:lineRule="auto"/>
    </w:pPr>
    <w:rPr>
      <w:sz w:val="16"/>
      <w:szCs w:val="20"/>
    </w:rPr>
  </w:style>
  <w:style w:type="character" w:customStyle="1" w:styleId="FootnoteTextChar">
    <w:name w:val="Footnote Text Char"/>
    <w:basedOn w:val="DefaultParagraphFont"/>
    <w:link w:val="FootnoteText"/>
    <w:uiPriority w:val="99"/>
    <w:rsid w:val="003A4379"/>
    <w:rPr>
      <w:rFonts w:ascii="Arial" w:hAnsi="Arial"/>
      <w:sz w:val="16"/>
      <w:szCs w:val="20"/>
    </w:rPr>
  </w:style>
  <w:style w:type="character" w:styleId="FootnoteReference">
    <w:name w:val="footnote reference"/>
    <w:basedOn w:val="DefaultParagraphFont"/>
    <w:uiPriority w:val="99"/>
    <w:rsid w:val="009227F5"/>
    <w:rPr>
      <w:rFonts w:ascii="Aptos" w:hAnsi="Aptos"/>
      <w:vertAlign w:val="superscript"/>
    </w:rPr>
  </w:style>
  <w:style w:type="paragraph" w:customStyle="1" w:styleId="Callout">
    <w:name w:val="Callout"/>
    <w:basedOn w:val="Normal"/>
    <w:rsid w:val="00127777"/>
    <w:pPr>
      <w:pBdr>
        <w:top w:val="single" w:sz="4" w:space="1" w:color="auto" w:shadow="1"/>
        <w:left w:val="single" w:sz="4" w:space="4" w:color="auto" w:shadow="1"/>
        <w:bottom w:val="single" w:sz="4" w:space="1" w:color="auto" w:shadow="1"/>
        <w:right w:val="single" w:sz="4" w:space="4" w:color="auto" w:shadow="1"/>
      </w:pBdr>
      <w:spacing w:before="240" w:after="240"/>
      <w:jc w:val="center"/>
    </w:p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numbering" w:customStyle="1" w:styleId="CurrentList13">
    <w:name w:val="Current List13"/>
    <w:uiPriority w:val="99"/>
    <w:rsid w:val="00B74117"/>
    <w:pPr>
      <w:numPr>
        <w:numId w:val="18"/>
      </w:numPr>
    </w:pPr>
  </w:style>
  <w:style w:type="numbering" w:customStyle="1" w:styleId="CurrentList14">
    <w:name w:val="Current List14"/>
    <w:uiPriority w:val="99"/>
    <w:rsid w:val="00B74117"/>
    <w:pPr>
      <w:numPr>
        <w:numId w:val="19"/>
      </w:numPr>
    </w:pPr>
  </w:style>
  <w:style w:type="numbering" w:customStyle="1" w:styleId="CurrentList15">
    <w:name w:val="Current List15"/>
    <w:uiPriority w:val="99"/>
    <w:rsid w:val="003A19FC"/>
    <w:pPr>
      <w:numPr>
        <w:numId w:val="20"/>
      </w:numPr>
    </w:pPr>
  </w:style>
  <w:style w:type="paragraph" w:customStyle="1" w:styleId="TableCaption0">
    <w:name w:val="TableCaption"/>
    <w:aliases w:val="tc"/>
    <w:next w:val="Normal"/>
    <w:qFormat/>
    <w:rsid w:val="00C44539"/>
    <w:pPr>
      <w:keepNext/>
      <w:keepLines/>
      <w:spacing w:before="400" w:after="100" w:line="240" w:lineRule="auto"/>
      <w:jc w:val="center"/>
    </w:pPr>
    <w:rPr>
      <w:rFonts w:ascii="Arial Narrow" w:eastAsia="Times New Roman" w:hAnsi="Arial Narrow" w:cs="Times New Roman"/>
      <w:b/>
      <w:sz w:val="24"/>
      <w:szCs w:val="24"/>
    </w:rPr>
  </w:style>
  <w:style w:type="table" w:customStyle="1" w:styleId="ListTable3-Accent11">
    <w:name w:val="List Table 3 - Accent 11"/>
    <w:basedOn w:val="TableNormal"/>
    <w:uiPriority w:val="48"/>
    <w:rsid w:val="00C44539"/>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bCs/>
        <w:color w:val="FFFFFF" w:themeColor="background1"/>
      </w:rPr>
      <w:tblPr/>
      <w:trPr>
        <w:tblHeader/>
      </w:tr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6028/NIST.SP.800-152" TargetMode="External"/><Relationship Id="rId2" Type="http://schemas.openxmlformats.org/officeDocument/2006/relationships/hyperlink" Target="https://doi.org/10.6028/NIST.SP.800-39" TargetMode="External"/><Relationship Id="rId1" Type="http://schemas.openxmlformats.org/officeDocument/2006/relationships/hyperlink" Target="https://doi.org/10.6028/NIST.SP.800-18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Styles Doc v8.dotx</Template>
  <TotalTime>51</TotalTime>
  <Pages>9</Pages>
  <Words>1952</Words>
  <Characters>11168</Characters>
  <Application>Microsoft Office Word</Application>
  <DocSecurity>0</DocSecurity>
  <Lines>5584</Lines>
  <Paragraphs>1311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46</cp:revision>
  <cp:lastPrinted>2025-05-26T01:52:00Z</cp:lastPrinted>
  <dcterms:created xsi:type="dcterms:W3CDTF">2025-05-24T15:50:00Z</dcterms:created>
  <dcterms:modified xsi:type="dcterms:W3CDTF">2025-05-29T17:48:00Z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